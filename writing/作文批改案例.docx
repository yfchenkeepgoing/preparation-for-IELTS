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val="0"/>
          <w:bCs/>
          <w:color w:val="000000" w:themeColor="text1"/>
          <w:sz w:val="28"/>
          <w:szCs w:val="28"/>
          <w:u w:val="none"/>
          <w:lang w:val="en-US" w:eastAsia="zh-CN"/>
          <w14:textFill>
            <w14:solidFill>
              <w14:schemeClr w14:val="tx1"/>
            </w14:solidFill>
          </w14:textFill>
        </w:rPr>
      </w:pPr>
      <w:r>
        <w:rPr>
          <w:rFonts w:ascii="Microsoft YaHei" w:hAnsi="Microsoft YaHei" w:eastAsia="Microsoft YaHei"/>
          <w:b/>
          <w:u w:val="single"/>
        </w:rPr>
        <w:t>Basic：     0.0         Goal：     6.5</w:t>
      </w:r>
    </w:p>
    <w:p>
      <w:pPr>
        <w:rPr>
          <w:rFonts w:hint="eastAsia"/>
          <w:b/>
          <w:bCs/>
        </w:rPr>
      </w:pPr>
    </w:p>
    <w:p>
      <w:pPr>
        <w:rPr>
          <w:rFonts w:hint="eastAsia"/>
          <w:b/>
          <w:bCs/>
          <w:lang w:val="en-US" w:eastAsia="zh-CN"/>
        </w:rPr>
      </w:pPr>
      <w:r>
        <w:rPr>
          <w:rFonts w:hint="eastAsia"/>
          <w:b/>
          <w:bCs/>
        </w:rPr>
        <w:t>Question：</w:t>
      </w:r>
    </w:p>
    <w:p>
      <w:pPr>
        <w:rPr>
          <w:rFonts w:hint="eastAsia"/>
          <w:b/>
          <w:bCs/>
          <w:lang w:val="en-US" w:eastAsia="zh-CN"/>
        </w:rPr>
      </w:pPr>
      <w:r>
        <w:drawing>
          <wp:inline distT="0" distB="0" distL="0" distR="0">
            <wp:extent cx="5487670" cy="2110105"/>
            <wp:effectExtent l="0" t="0" r="13970" b="8255"/>
            <wp:docPr id="1" name="Picture 1" descr="Generated"/>
            <wp:cNvGraphicFramePr/>
            <a:graphic xmlns:a="http://schemas.openxmlformats.org/drawingml/2006/main">
              <a:graphicData uri="http://schemas.openxmlformats.org/drawingml/2006/picture">
                <pic:pic xmlns:pic="http://schemas.openxmlformats.org/drawingml/2006/picture">
                  <pic:nvPicPr>
                    <pic:cNvPr id="1" name="Picture 1" descr="Generated"/>
                    <pic:cNvPicPr/>
                  </pic:nvPicPr>
                  <pic:blipFill>
                    <a:blip r:embed="rId14"/>
                    <a:stretch>
                      <a:fillRect/>
                    </a:stretch>
                  </pic:blipFill>
                  <pic:spPr>
                    <a:xfrm>
                      <a:off x="0" y="0"/>
                      <a:ext cx="5487670" cy="2110105"/>
                    </a:xfrm>
                    <a:prstGeom prst="rect">
                      <a:avLst/>
                    </a:prstGeom>
                  </pic:spPr>
                </pic:pic>
              </a:graphicData>
            </a:graphic>
          </wp:inline>
        </w:drawing>
      </w:r>
    </w:p>
    <w:p>
      <w:pPr>
        <w:rPr>
          <w:rFonts w:hint="default"/>
          <w:b/>
          <w:bCs/>
          <w:lang w:val="en-US" w:eastAsia="zh-CN"/>
        </w:rPr>
      </w:pPr>
      <w:r>
        <w:rPr>
          <w:rFonts w:hint="default"/>
          <w:b/>
          <w:bCs/>
          <w:lang w:val="en-US" w:eastAsia="zh-CN"/>
        </w:rPr>
        <w:t>Some people say that advertising is extremely successful at persuading us to buy things.</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538"/>
        <w:gridCol w:w="5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6" w:lineRule="auto"/>
              <w:ind w:left="0" w:right="0"/>
              <w:jc w:val="left"/>
              <w:rPr>
                <w:rFonts w:hint="default"/>
                <w:szCs w:val="20"/>
                <w:lang w:val="en-US"/>
              </w:rPr>
            </w:pPr>
            <w:r>
              <w:rPr>
                <w:rFonts w:hint="default" w:ascii="Times New Roman" w:hAnsi="Times New Roman" w:eastAsia="SimSun" w:cs="Times New Roman"/>
                <w:kern w:val="2"/>
                <w:sz w:val="24"/>
                <w:szCs w:val="20"/>
                <w:lang w:val="en-US" w:eastAsia="zh-CN" w:bidi="ar"/>
              </w:rPr>
              <w:t>Question type</w:t>
            </w:r>
          </w:p>
        </w:tc>
        <w:tc>
          <w:tcPr>
            <w:tcW w:w="5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6" w:lineRule="auto"/>
              <w:ind w:left="0" w:right="0"/>
              <w:jc w:val="left"/>
              <w:rPr>
                <w:rFonts w:hint="default"/>
                <w:szCs w:val="20"/>
                <w:lang w:val="en-US"/>
              </w:rPr>
            </w:pPr>
            <w:r>
              <w:rPr>
                <w:rFonts w:hint="default" w:ascii="Times New Roman" w:hAnsi="Times New Roman" w:eastAsia="SimSun" w:cs="Times New Roman"/>
                <w:kern w:val="2"/>
                <w:sz w:val="24"/>
                <w:szCs w:val="20"/>
                <w:lang w:val="en-US" w:eastAsia="zh-CN" w:bidi="ar"/>
              </w:rPr>
              <w:t>Both sides + 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6" w:lineRule="auto"/>
              <w:ind w:left="0" w:right="0"/>
              <w:jc w:val="left"/>
              <w:rPr>
                <w:rFonts w:hint="default"/>
                <w:szCs w:val="20"/>
                <w:lang w:val="en-US"/>
              </w:rPr>
            </w:pPr>
            <w:r>
              <w:rPr>
                <w:rFonts w:hint="default" w:ascii="Times New Roman" w:hAnsi="Times New Roman" w:eastAsia="SimSun" w:cs="Times New Roman"/>
                <w:kern w:val="2"/>
                <w:sz w:val="24"/>
                <w:szCs w:val="20"/>
                <w:lang w:val="en-US" w:eastAsia="zh-CN" w:bidi="ar"/>
              </w:rPr>
              <w:t>Topic</w:t>
            </w:r>
          </w:p>
        </w:tc>
        <w:tc>
          <w:tcPr>
            <w:tcW w:w="5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1"/>
              </w:numPr>
              <w:suppressLineNumbers w:val="0"/>
              <w:spacing w:before="0" w:beforeAutospacing="0" w:after="160" w:afterAutospacing="0" w:line="256" w:lineRule="auto"/>
              <w:ind w:left="0" w:right="0" w:firstLine="0"/>
              <w:jc w:val="left"/>
              <w:rPr>
                <w:rFonts w:hint="default"/>
                <w:szCs w:val="20"/>
                <w:lang w:val="en-US"/>
              </w:rPr>
            </w:pPr>
            <w:r>
              <w:rPr>
                <w:rFonts w:hint="eastAsia"/>
                <w:szCs w:val="22"/>
              </w:rPr>
              <w:t xml:space="preserve">Some people </w:t>
            </w:r>
            <w:r>
              <w:rPr>
                <w:rFonts w:hint="default"/>
                <w:szCs w:val="22"/>
                <w:lang w:val="en-PH"/>
              </w:rPr>
              <w:t>sa</w:t>
            </w:r>
            <w:r>
              <w:rPr>
                <w:rFonts w:hint="eastAsia"/>
                <w:szCs w:val="22"/>
              </w:rPr>
              <w:t xml:space="preserve">y that advertising is extremely successful at persuading us to buy things. </w:t>
            </w:r>
          </w:p>
          <w:p>
            <w:pPr>
              <w:keepNext w:val="0"/>
              <w:keepLines w:val="0"/>
              <w:widowControl w:val="0"/>
              <w:numPr>
                <w:ilvl w:val="0"/>
                <w:numId w:val="1"/>
              </w:numPr>
              <w:suppressLineNumbers w:val="0"/>
              <w:spacing w:before="0" w:beforeAutospacing="0" w:after="160" w:afterAutospacing="0" w:line="256" w:lineRule="auto"/>
              <w:ind w:left="0" w:right="0" w:firstLine="0"/>
              <w:jc w:val="left"/>
              <w:rPr>
                <w:rFonts w:hint="default"/>
                <w:szCs w:val="20"/>
                <w:lang w:val="en-US"/>
              </w:rPr>
            </w:pPr>
            <w:r>
              <w:rPr>
                <w:rFonts w:hint="eastAsia"/>
                <w:szCs w:val="22"/>
              </w:rPr>
              <w:t>Other people think that advertising is so common that we no longer pay attention to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6" w:lineRule="auto"/>
              <w:ind w:left="0" w:right="0"/>
              <w:jc w:val="left"/>
              <w:rPr>
                <w:rFonts w:hint="default" w:ascii="Times New Roman" w:hAnsi="Times New Roman" w:cs="Times New Roman"/>
                <w:color w:val="0000FF"/>
                <w:sz w:val="26"/>
                <w:szCs w:val="26"/>
                <w:highlight w:val="yellow"/>
                <w:lang w:val="en-US"/>
              </w:rPr>
            </w:pPr>
          </w:p>
          <w:p>
            <w:pPr>
              <w:keepNext w:val="0"/>
              <w:keepLines w:val="0"/>
              <w:widowControl w:val="0"/>
              <w:suppressLineNumbers w:val="0"/>
              <w:spacing w:before="0" w:beforeAutospacing="0" w:after="160" w:afterAutospacing="0" w:line="256" w:lineRule="auto"/>
              <w:ind w:left="0" w:right="0"/>
              <w:jc w:val="left"/>
              <w:rPr>
                <w:rFonts w:hint="default" w:ascii="Times New Roman" w:hAnsi="Times New Roman" w:cs="Times New Roman"/>
                <w:color w:val="0000FF"/>
                <w:sz w:val="26"/>
                <w:szCs w:val="26"/>
                <w:highlight w:val="yellow"/>
                <w:lang w:val="en-US"/>
              </w:rPr>
            </w:pPr>
          </w:p>
          <w:p>
            <w:pPr>
              <w:keepNext w:val="0"/>
              <w:keepLines w:val="0"/>
              <w:widowControl w:val="0"/>
              <w:suppressLineNumbers w:val="0"/>
              <w:spacing w:before="0" w:beforeAutospacing="0" w:after="160" w:afterAutospacing="0" w:line="256" w:lineRule="auto"/>
              <w:ind w:left="0" w:right="0"/>
              <w:jc w:val="left"/>
              <w:rPr>
                <w:rFonts w:hint="default" w:ascii="Times New Roman" w:hAnsi="Times New Roman" w:cs="Times New Roman"/>
                <w:color w:val="0000FF"/>
                <w:sz w:val="26"/>
                <w:szCs w:val="26"/>
                <w:highlight w:val="yellow"/>
                <w:lang w:val="en-US"/>
              </w:rPr>
            </w:pPr>
          </w:p>
          <w:p>
            <w:pPr>
              <w:keepNext w:val="0"/>
              <w:keepLines w:val="0"/>
              <w:widowControl w:val="0"/>
              <w:suppressLineNumbers w:val="0"/>
              <w:spacing w:before="0" w:beforeAutospacing="0" w:after="160" w:afterAutospacing="0" w:line="256" w:lineRule="auto"/>
              <w:ind w:left="0" w:right="0"/>
              <w:jc w:val="left"/>
              <w:rPr>
                <w:rFonts w:hint="default" w:ascii="Times New Roman" w:hAnsi="Times New Roman" w:cs="Times New Roman"/>
                <w:color w:val="0000FF"/>
                <w:sz w:val="26"/>
                <w:szCs w:val="26"/>
                <w:highlight w:val="yellow"/>
                <w:lang w:val="en-US"/>
              </w:rPr>
            </w:pPr>
          </w:p>
          <w:p>
            <w:pPr>
              <w:keepNext w:val="0"/>
              <w:keepLines w:val="0"/>
              <w:widowControl w:val="0"/>
              <w:suppressLineNumbers w:val="0"/>
              <w:spacing w:before="0" w:beforeAutospacing="0" w:after="160" w:afterAutospacing="0" w:line="256" w:lineRule="auto"/>
              <w:ind w:left="0" w:right="0"/>
              <w:jc w:val="left"/>
              <w:rPr>
                <w:rFonts w:hint="default" w:ascii="Times New Roman" w:hAnsi="Times New Roman" w:cs="Times New Roman"/>
                <w:color w:val="0000FF"/>
                <w:sz w:val="26"/>
                <w:szCs w:val="26"/>
                <w:highlight w:val="yellow"/>
                <w:lang w:val="en-US"/>
              </w:rPr>
            </w:pPr>
            <w:r>
              <w:rPr>
                <w:rFonts w:hint="default" w:ascii="Times New Roman" w:hAnsi="Times New Roman" w:eastAsia="SimSun" w:cs="Times New Roman"/>
                <w:color w:val="0000FF"/>
                <w:kern w:val="2"/>
                <w:sz w:val="26"/>
                <w:szCs w:val="26"/>
                <w:highlight w:val="yellow"/>
                <w:lang w:val="en-US" w:eastAsia="zh-CN" w:bidi="ar"/>
              </w:rPr>
              <w:t>Real writing tasks</w:t>
            </w:r>
          </w:p>
        </w:tc>
        <w:tc>
          <w:tcPr>
            <w:tcW w:w="5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2"/>
              </w:numPr>
              <w:suppressLineNumbers w:val="0"/>
              <w:spacing w:before="0" w:beforeAutospacing="0" w:after="160" w:afterAutospacing="0" w:line="256" w:lineRule="auto"/>
              <w:ind w:left="0" w:right="0" w:firstLine="0"/>
              <w:jc w:val="left"/>
              <w:rPr>
                <w:rFonts w:hint="default" w:ascii="Times New Roman" w:hAnsi="Times New Roman" w:eastAsia="Futura Bk BT" w:cs="Times New Roman"/>
                <w:color w:val="0000FF"/>
                <w:sz w:val="26"/>
                <w:szCs w:val="26"/>
                <w:highlight w:val="yellow"/>
                <w:lang w:val="en-US"/>
              </w:rPr>
            </w:pPr>
            <w:r>
              <w:rPr>
                <w:rFonts w:hint="default" w:ascii="Times New Roman" w:hAnsi="Times New Roman" w:eastAsia="Futura Bk BT" w:cs="Times New Roman"/>
                <w:color w:val="0000FF"/>
                <w:kern w:val="2"/>
                <w:sz w:val="26"/>
                <w:szCs w:val="26"/>
                <w:highlight w:val="yellow"/>
                <w:lang w:val="en-US" w:eastAsia="zh-CN" w:bidi="ar"/>
              </w:rPr>
              <w:t xml:space="preserve">Discuss the reasons why people think </w:t>
            </w:r>
            <w:r>
              <w:rPr>
                <w:rFonts w:hint="default" w:ascii="Times New Roman" w:hAnsi="Times New Roman" w:cs="Times New Roman"/>
                <w:color w:val="0000FF"/>
                <w:sz w:val="26"/>
                <w:szCs w:val="26"/>
                <w:highlight w:val="yellow"/>
              </w:rPr>
              <w:t xml:space="preserve"> advertising is extremely successful at persuading us to buy things.</w:t>
            </w:r>
          </w:p>
          <w:p>
            <w:pPr>
              <w:keepNext w:val="0"/>
              <w:keepLines w:val="0"/>
              <w:widowControl w:val="0"/>
              <w:numPr>
                <w:ilvl w:val="0"/>
                <w:numId w:val="2"/>
              </w:numPr>
              <w:suppressLineNumbers w:val="0"/>
              <w:spacing w:before="0" w:beforeAutospacing="0" w:after="160" w:afterAutospacing="0" w:line="256" w:lineRule="auto"/>
              <w:ind w:left="0" w:right="0" w:firstLine="0"/>
              <w:jc w:val="left"/>
              <w:rPr>
                <w:rFonts w:hint="default" w:ascii="Times New Roman" w:hAnsi="Times New Roman" w:eastAsia="Futura Bk BT" w:cs="Times New Roman"/>
                <w:color w:val="0000FF"/>
                <w:sz w:val="26"/>
                <w:szCs w:val="26"/>
                <w:highlight w:val="yellow"/>
                <w:lang w:val="en-US"/>
              </w:rPr>
            </w:pPr>
            <w:r>
              <w:rPr>
                <w:rFonts w:hint="default" w:ascii="Times New Roman" w:hAnsi="Times New Roman" w:eastAsia="Futura Bk BT" w:cs="Times New Roman"/>
                <w:color w:val="0000FF"/>
                <w:kern w:val="2"/>
                <w:sz w:val="26"/>
                <w:szCs w:val="26"/>
                <w:highlight w:val="yellow"/>
                <w:lang w:val="en-US" w:eastAsia="zh-CN" w:bidi="ar"/>
              </w:rPr>
              <w:t xml:space="preserve">Discuss the reasons why others believe that </w:t>
            </w:r>
            <w:r>
              <w:rPr>
                <w:rFonts w:hint="default" w:ascii="Times New Roman" w:hAnsi="Times New Roman" w:cs="Times New Roman"/>
                <w:color w:val="0000FF"/>
                <w:sz w:val="26"/>
                <w:szCs w:val="26"/>
                <w:highlight w:val="yellow"/>
              </w:rPr>
              <w:t>advertising is so common that we no longer pay attention to it</w:t>
            </w:r>
            <w:r>
              <w:rPr>
                <w:rFonts w:hint="default" w:ascii="Times New Roman" w:hAnsi="Times New Roman" w:eastAsia="Futura Bk BT" w:cs="Times New Roman"/>
                <w:color w:val="0000FF"/>
                <w:kern w:val="2"/>
                <w:sz w:val="26"/>
                <w:szCs w:val="26"/>
                <w:highlight w:val="yellow"/>
                <w:lang w:val="en-US" w:eastAsia="zh-CN" w:bidi="ar"/>
              </w:rPr>
              <w:t>.</w:t>
            </w:r>
          </w:p>
          <w:p>
            <w:pPr>
              <w:keepNext w:val="0"/>
              <w:keepLines w:val="0"/>
              <w:widowControl w:val="0"/>
              <w:numPr>
                <w:ilvl w:val="0"/>
                <w:numId w:val="2"/>
              </w:numPr>
              <w:suppressLineNumbers w:val="0"/>
              <w:spacing w:before="0" w:beforeAutospacing="0" w:after="160" w:afterAutospacing="0" w:line="256" w:lineRule="auto"/>
              <w:ind w:left="0" w:right="0" w:firstLine="0"/>
              <w:jc w:val="left"/>
              <w:rPr>
                <w:rFonts w:hint="default" w:ascii="Times New Roman" w:hAnsi="Times New Roman" w:cs="Times New Roman"/>
                <w:color w:val="0000FF"/>
                <w:sz w:val="26"/>
                <w:szCs w:val="26"/>
                <w:highlight w:val="yellow"/>
                <w:lang w:val="en-US"/>
              </w:rPr>
            </w:pPr>
            <w:r>
              <w:rPr>
                <w:rFonts w:hint="default" w:ascii="Times New Roman" w:hAnsi="Times New Roman" w:eastAsia="Futura Bk BT" w:cs="Times New Roman"/>
                <w:color w:val="0000FF"/>
                <w:kern w:val="2"/>
                <w:sz w:val="26"/>
                <w:szCs w:val="26"/>
                <w:highlight w:val="yellow"/>
                <w:lang w:val="en-US" w:eastAsia="zh-CN" w:bidi="ar"/>
              </w:rPr>
              <w:t xml:space="preserve">Discuss your opinion whether </w:t>
            </w:r>
            <w:r>
              <w:rPr>
                <w:rFonts w:hint="default" w:ascii="Times New Roman" w:hAnsi="Times New Roman" w:cs="Times New Roman"/>
                <w:color w:val="0000FF"/>
                <w:sz w:val="26"/>
                <w:szCs w:val="26"/>
                <w:highlight w:val="yellow"/>
              </w:rPr>
              <w:t>advertising is extremely successful at persuading us to buy things</w:t>
            </w:r>
            <w:r>
              <w:rPr>
                <w:rFonts w:hint="default" w:ascii="Times New Roman" w:hAnsi="Times New Roman" w:cs="Times New Roman"/>
                <w:color w:val="0000FF"/>
                <w:sz w:val="26"/>
                <w:szCs w:val="26"/>
                <w:highlight w:val="yellow"/>
                <w:lang w:val="en-PH"/>
              </w:rPr>
              <w:t xml:space="preserve"> OR</w:t>
            </w:r>
            <w:r>
              <w:rPr>
                <w:rFonts w:hint="default" w:ascii="Times New Roman" w:hAnsi="Times New Roman" w:eastAsia="Futura Bk BT" w:cs="Times New Roman"/>
                <w:color w:val="0000FF"/>
                <w:kern w:val="2"/>
                <w:sz w:val="26"/>
                <w:szCs w:val="26"/>
                <w:highlight w:val="yellow"/>
                <w:lang w:val="en-US" w:eastAsia="zh-CN" w:bidi="ar"/>
              </w:rPr>
              <w:t xml:space="preserve"> </w:t>
            </w:r>
            <w:r>
              <w:rPr>
                <w:rFonts w:hint="default" w:ascii="Times New Roman" w:hAnsi="Times New Roman" w:cs="Times New Roman"/>
                <w:color w:val="0000FF"/>
                <w:sz w:val="26"/>
                <w:szCs w:val="26"/>
                <w:highlight w:val="yellow"/>
              </w:rPr>
              <w:t>advertising is so common that we no longer pay attention to it</w:t>
            </w:r>
            <w:r>
              <w:rPr>
                <w:rFonts w:hint="default" w:ascii="Times New Roman" w:hAnsi="Times New Roman" w:eastAsia="Futura Bk BT" w:cs="Times New Roman"/>
                <w:color w:val="0000FF"/>
                <w:kern w:val="2"/>
                <w:sz w:val="26"/>
                <w:szCs w:val="26"/>
                <w:highlight w:val="yellow"/>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19"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6" w:lineRule="auto"/>
              <w:ind w:left="0" w:right="0"/>
              <w:jc w:val="left"/>
              <w:rPr>
                <w:rFonts w:hint="default"/>
                <w:szCs w:val="20"/>
                <w:lang w:val="en-US"/>
              </w:rPr>
            </w:pPr>
            <w:r>
              <w:rPr>
                <w:rFonts w:hint="default" w:ascii="Times New Roman" w:hAnsi="Times New Roman" w:eastAsia="SimSun" w:cs="Times New Roman"/>
                <w:kern w:val="2"/>
                <w:sz w:val="24"/>
                <w:szCs w:val="20"/>
                <w:lang w:val="en-US" w:eastAsia="zh-CN" w:bidi="ar"/>
              </w:rPr>
              <w:t>Synonyms for the key word in the topic</w:t>
            </w:r>
          </w:p>
          <w:p>
            <w:pPr>
              <w:keepNext w:val="0"/>
              <w:keepLines w:val="0"/>
              <w:widowControl w:val="0"/>
              <w:suppressLineNumbers w:val="0"/>
              <w:spacing w:before="0" w:beforeAutospacing="0" w:after="160" w:afterAutospacing="0" w:line="256" w:lineRule="auto"/>
              <w:ind w:left="0" w:right="0"/>
              <w:jc w:val="left"/>
              <w:rPr>
                <w:rFonts w:hint="eastAsia"/>
                <w:szCs w:val="22"/>
              </w:rPr>
            </w:pPr>
            <w:r>
              <w:rPr>
                <w:rFonts w:hint="eastAsia"/>
                <w:szCs w:val="22"/>
              </w:rPr>
              <w:t xml:space="preserve">Some people </w:t>
            </w:r>
            <w:r>
              <w:rPr>
                <w:rFonts w:hint="default"/>
                <w:szCs w:val="22"/>
                <w:lang w:val="en-PH"/>
              </w:rPr>
              <w:t>sa</w:t>
            </w:r>
            <w:r>
              <w:rPr>
                <w:rFonts w:hint="eastAsia"/>
                <w:szCs w:val="22"/>
              </w:rPr>
              <w:t>y that advertising is extremely successful at persuading us to buy things. Other people think that advertising is so common that we no longer pay attention to it.</w:t>
            </w:r>
          </w:p>
          <w:p>
            <w:pPr>
              <w:keepNext w:val="0"/>
              <w:keepLines w:val="0"/>
              <w:widowControl w:val="0"/>
              <w:suppressLineNumbers w:val="0"/>
              <w:spacing w:before="0" w:beforeAutospacing="0" w:after="160" w:afterAutospacing="0" w:line="256" w:lineRule="auto"/>
              <w:ind w:left="0" w:right="0"/>
              <w:jc w:val="left"/>
              <w:rPr>
                <w:rFonts w:hint="default"/>
                <w:szCs w:val="22"/>
                <w:lang w:val="en-PH"/>
              </w:rPr>
            </w:pPr>
            <w:r>
              <w:rPr>
                <w:rFonts w:hint="eastAsia"/>
                <w:szCs w:val="22"/>
              </w:rPr>
              <w:t xml:space="preserve">advertising </w:t>
            </w:r>
            <w:r>
              <w:rPr>
                <w:rFonts w:hint="default"/>
                <w:szCs w:val="22"/>
                <w:lang w:val="en-PH"/>
              </w:rPr>
              <w:t>- commercials, promotions, advertisements</w:t>
            </w:r>
          </w:p>
          <w:p>
            <w:pPr>
              <w:keepNext w:val="0"/>
              <w:keepLines w:val="0"/>
              <w:widowControl w:val="0"/>
              <w:suppressLineNumbers w:val="0"/>
              <w:spacing w:before="0" w:beforeAutospacing="0" w:after="160" w:afterAutospacing="0" w:line="256" w:lineRule="auto"/>
              <w:ind w:left="0" w:right="0"/>
              <w:jc w:val="left"/>
              <w:rPr>
                <w:rFonts w:hint="default"/>
                <w:szCs w:val="22"/>
                <w:lang w:val="en-PH"/>
              </w:rPr>
            </w:pPr>
            <w:r>
              <w:rPr>
                <w:rFonts w:hint="eastAsia"/>
                <w:szCs w:val="22"/>
              </w:rPr>
              <w:t xml:space="preserve">successful </w:t>
            </w:r>
            <w:r>
              <w:rPr>
                <w:rFonts w:hint="default"/>
                <w:szCs w:val="22"/>
                <w:lang w:val="en-PH"/>
              </w:rPr>
              <w:t>- effective, prosper, thrive</w:t>
            </w:r>
          </w:p>
          <w:p>
            <w:pPr>
              <w:keepNext w:val="0"/>
              <w:keepLines w:val="0"/>
              <w:widowControl w:val="0"/>
              <w:suppressLineNumbers w:val="0"/>
              <w:spacing w:before="0" w:beforeAutospacing="0" w:after="160" w:afterAutospacing="0" w:line="256" w:lineRule="auto"/>
              <w:ind w:left="0" w:right="0"/>
              <w:jc w:val="left"/>
              <w:rPr>
                <w:rFonts w:hint="default"/>
                <w:szCs w:val="22"/>
                <w:lang w:val="en-PH"/>
              </w:rPr>
            </w:pPr>
            <w:r>
              <w:rPr>
                <w:rFonts w:hint="eastAsia"/>
                <w:szCs w:val="22"/>
              </w:rPr>
              <w:t xml:space="preserve">persuading </w:t>
            </w:r>
            <w:r>
              <w:rPr>
                <w:rFonts w:hint="default"/>
                <w:szCs w:val="22"/>
                <w:lang w:val="en-PH"/>
              </w:rPr>
              <w:t>- convince, tempt, stimulate</w:t>
            </w:r>
          </w:p>
          <w:p>
            <w:pPr>
              <w:keepNext w:val="0"/>
              <w:keepLines w:val="0"/>
              <w:widowControl w:val="0"/>
              <w:suppressLineNumbers w:val="0"/>
              <w:spacing w:before="0" w:beforeAutospacing="0" w:after="160" w:afterAutospacing="0" w:line="256" w:lineRule="auto"/>
              <w:ind w:left="0" w:right="0"/>
              <w:jc w:val="left"/>
              <w:rPr>
                <w:rFonts w:hint="default"/>
                <w:szCs w:val="22"/>
                <w:lang w:val="en-PH"/>
              </w:rPr>
            </w:pPr>
            <w:r>
              <w:rPr>
                <w:rFonts w:hint="eastAsia"/>
                <w:szCs w:val="22"/>
              </w:rPr>
              <w:t>Buy</w:t>
            </w:r>
            <w:r>
              <w:rPr>
                <w:rFonts w:hint="default"/>
                <w:szCs w:val="22"/>
                <w:lang w:val="en-PH"/>
              </w:rPr>
              <w:t>- purchase, acquire, order, possess</w:t>
            </w:r>
          </w:p>
          <w:p>
            <w:pPr>
              <w:keepNext w:val="0"/>
              <w:keepLines w:val="0"/>
              <w:widowControl w:val="0"/>
              <w:suppressLineNumbers w:val="0"/>
              <w:spacing w:before="0" w:beforeAutospacing="0" w:after="160" w:afterAutospacing="0" w:line="256" w:lineRule="auto"/>
              <w:ind w:left="0" w:right="0"/>
              <w:jc w:val="left"/>
              <w:rPr>
                <w:rFonts w:hint="default"/>
                <w:szCs w:val="22"/>
                <w:lang w:val="en-PH"/>
              </w:rPr>
            </w:pPr>
            <w:r>
              <w:rPr>
                <w:rFonts w:hint="eastAsia"/>
                <w:szCs w:val="22"/>
              </w:rPr>
              <w:t>Things</w:t>
            </w:r>
            <w:r>
              <w:rPr>
                <w:rFonts w:hint="default"/>
                <w:szCs w:val="22"/>
                <w:lang w:val="en-PH"/>
              </w:rPr>
              <w:t xml:space="preserve"> - material possessions, goods, products</w:t>
            </w:r>
          </w:p>
          <w:p>
            <w:pPr>
              <w:keepNext w:val="0"/>
              <w:keepLines w:val="0"/>
              <w:widowControl w:val="0"/>
              <w:suppressLineNumbers w:val="0"/>
              <w:spacing w:before="0" w:beforeAutospacing="0" w:after="160" w:afterAutospacing="0" w:line="256" w:lineRule="auto"/>
              <w:ind w:left="0" w:right="0"/>
              <w:jc w:val="left"/>
              <w:rPr>
                <w:rFonts w:hint="default"/>
                <w:szCs w:val="22"/>
                <w:lang w:val="en-PH"/>
              </w:rPr>
            </w:pPr>
            <w:r>
              <w:rPr>
                <w:rFonts w:hint="eastAsia"/>
                <w:szCs w:val="22"/>
              </w:rPr>
              <w:t xml:space="preserve">common </w:t>
            </w:r>
            <w:r>
              <w:rPr>
                <w:rFonts w:hint="default"/>
                <w:szCs w:val="22"/>
                <w:lang w:val="en-PH"/>
              </w:rPr>
              <w:t>- usual, typical, many, frequent, ordinary,</w:t>
            </w:r>
          </w:p>
          <w:p>
            <w:pPr>
              <w:keepNext w:val="0"/>
              <w:keepLines w:val="0"/>
              <w:widowControl w:val="0"/>
              <w:suppressLineNumbers w:val="0"/>
              <w:spacing w:before="0" w:beforeAutospacing="0" w:after="160" w:afterAutospacing="0" w:line="256" w:lineRule="auto"/>
              <w:ind w:left="0" w:right="0"/>
              <w:jc w:val="left"/>
              <w:rPr>
                <w:rFonts w:hint="default"/>
                <w:szCs w:val="22"/>
                <w:lang w:val="en-PH"/>
              </w:rPr>
            </w:pPr>
            <w:r>
              <w:rPr>
                <w:rFonts w:hint="eastAsia"/>
                <w:szCs w:val="22"/>
              </w:rPr>
              <w:t>pay attention</w:t>
            </w:r>
            <w:r>
              <w:rPr>
                <w:rFonts w:hint="default"/>
                <w:szCs w:val="22"/>
                <w:lang w:val="en-PH"/>
              </w:rPr>
              <w:t xml:space="preserve"> - focus, catch attention, see, watch</w:t>
            </w:r>
          </w:p>
        </w:tc>
      </w:tr>
    </w:tbl>
    <w:p>
      <w:pPr>
        <w:rPr>
          <w:rFonts w:hint="eastAsia"/>
          <w:b/>
          <w:bCs/>
          <w:lang w:val="en-US" w:eastAsia="zh-CN"/>
        </w:rPr>
      </w:pPr>
    </w:p>
    <w:p>
      <w:pPr>
        <w:rPr>
          <w:rFonts w:hint="eastAsia"/>
          <w:b/>
          <w:bCs/>
        </w:rPr>
      </w:pPr>
    </w:p>
    <w:p>
      <w:pPr>
        <w:rPr>
          <w:rFonts w:hint="eastAsia"/>
          <w:b/>
          <w:bCs/>
        </w:rPr>
      </w:pPr>
      <w:r>
        <w:rPr>
          <w:rFonts w:hint="eastAsia"/>
          <w:b/>
          <w:bCs/>
        </w:rPr>
        <w:t>Student answer：</w:t>
      </w:r>
    </w:p>
    <w:p>
      <w:pPr>
        <w:keepNext w:val="0"/>
        <w:keepLines w:val="0"/>
        <w:widowControl w:val="0"/>
        <w:suppressLineNumbers w:val="0"/>
        <w:spacing w:before="0" w:beforeAutospacing="1" w:after="160" w:afterAutospacing="0" w:line="254" w:lineRule="auto"/>
        <w:ind w:left="0" w:right="0"/>
        <w:jc w:val="both"/>
        <w:rPr>
          <w:lang w:val="en-US"/>
        </w:rPr>
      </w:pPr>
      <w:r>
        <w:rPr>
          <w:rFonts w:hint="default" w:ascii="Times New Roman" w:hAnsi="Times New Roman" w:eastAsia="SimSun" w:cs="Times New Roman"/>
          <w:kern w:val="2"/>
          <w:sz w:val="24"/>
          <w:szCs w:val="24"/>
          <w:lang w:val="en-US" w:eastAsia="zh-CN" w:bidi="ar"/>
        </w:rPr>
        <w:t xml:space="preserve">People have different views about whether advertisements are attracting their attention or </w:t>
      </w:r>
      <w:r>
        <w:rPr>
          <w:lang w:val="en-US"/>
        </w:rPr>
        <w:t xml:space="preserve">ignored by them. While most of </w:t>
      </w:r>
      <w:ins w:id="0" w:author="maymay" w:date="2022-08-24T15:29:49Z">
        <w:r>
          <w:rPr>
            <w:rFonts w:hint="default"/>
            <w:lang w:val="en-US"/>
          </w:rPr>
          <w:t>th</w:t>
        </w:r>
      </w:ins>
      <w:ins w:id="1" w:author="maymay" w:date="2022-08-24T15:29:50Z">
        <w:r>
          <w:rPr>
            <w:rFonts w:hint="default"/>
            <w:lang w:val="en-US"/>
          </w:rPr>
          <w:t xml:space="preserve">e </w:t>
        </w:r>
      </w:ins>
      <w:commentRangeStart w:id="0"/>
      <w:r>
        <w:rPr>
          <w:lang w:val="en-US"/>
        </w:rPr>
        <w:t>advertising</w:t>
      </w:r>
      <w:commentRangeEnd w:id="0"/>
      <w:r>
        <w:rPr>
          <w:lang w:val="en-US"/>
        </w:rPr>
        <w:commentReference w:id="0"/>
      </w:r>
      <w:r>
        <w:rPr>
          <w:lang w:val="en-US"/>
        </w:rPr>
        <w:t xml:space="preserve"> is boring or even disgusting, some of it is fascinating and does have a positive effect. </w:t>
      </w:r>
    </w:p>
    <w:p>
      <w:pPr>
        <w:keepNext w:val="0"/>
        <w:keepLines w:val="0"/>
        <w:widowControl w:val="0"/>
        <w:suppressLineNumbers w:val="0"/>
        <w:spacing w:before="0" w:beforeAutospacing="1" w:after="160" w:afterAutospacing="0" w:line="254" w:lineRule="auto"/>
        <w:ind w:left="0" w:right="0"/>
        <w:jc w:val="both"/>
        <w:rPr>
          <w:lang w:val="en-US"/>
        </w:rPr>
      </w:pPr>
      <w:r>
        <w:rPr>
          <w:rFonts w:hint="default" w:ascii="Times New Roman" w:hAnsi="Times New Roman" w:eastAsia="SimSun" w:cs="Times New Roman"/>
          <w:kern w:val="2"/>
          <w:sz w:val="24"/>
          <w:szCs w:val="24"/>
          <w:lang w:val="en-US" w:eastAsia="zh-CN" w:bidi="ar"/>
        </w:rPr>
        <w:t xml:space="preserve"> On the one hand, </w:t>
      </w:r>
      <w:ins w:id="2" w:author="maymay" w:date="2022-08-24T15:30:13Z">
        <w:r>
          <w:rPr>
            <w:rFonts w:hint="default" w:ascii="Times New Roman" w:hAnsi="Times New Roman" w:eastAsia="SimSun" w:cs="Times New Roman"/>
            <w:kern w:val="2"/>
            <w:sz w:val="24"/>
            <w:szCs w:val="24"/>
            <w:lang w:val="en-US" w:eastAsia="zh-CN" w:bidi="ar"/>
          </w:rPr>
          <w:t xml:space="preserve"> </w:t>
        </w:r>
        <w:commentRangeStart w:id="1"/>
        <w:r>
          <w:rPr>
            <w:rFonts w:hint="default" w:ascii="Times New Roman" w:hAnsi="Times New Roman" w:eastAsia="SimSun" w:cs="Times New Roman"/>
            <w:kern w:val="2"/>
            <w:sz w:val="24"/>
            <w:szCs w:val="24"/>
            <w:lang w:val="en-US" w:eastAsia="zh-CN" w:bidi="ar"/>
          </w:rPr>
          <w:t xml:space="preserve"> </w:t>
        </w:r>
      </w:ins>
      <w:ins w:id="3" w:author="maymay" w:date="2022-08-24T15:30:15Z">
        <w:r>
          <w:rPr>
            <w:rFonts w:hint="default" w:cs="Times New Roman"/>
            <w:kern w:val="2"/>
            <w:sz w:val="24"/>
            <w:szCs w:val="24"/>
            <w:lang w:val="en-US" w:eastAsia="zh-CN" w:bidi="ar"/>
          </w:rPr>
          <w:t>a</w:t>
        </w:r>
      </w:ins>
      <w:ins w:id="4" w:author="maymay" w:date="2022-08-24T15:30:13Z">
        <w:r>
          <w:rPr>
            <w:rFonts w:hint="default" w:cs="Times New Roman"/>
            <w:kern w:val="2"/>
            <w:sz w:val="24"/>
            <w:szCs w:val="24"/>
            <w:lang w:val="en-US" w:eastAsia="zh-CN" w:bidi="ar"/>
          </w:rPr>
          <w:t xml:space="preserve">ccording to some groups, </w:t>
        </w:r>
        <w:commentRangeEnd w:id="1"/>
      </w:ins>
      <w:ins w:id="5" w:author="maymay" w:date="2022-08-24T15:30:13Z">
        <w:r>
          <w:rPr/>
          <w:commentReference w:id="1"/>
        </w:r>
      </w:ins>
      <w:ins w:id="6" w:author="maymay" w:date="2022-08-24T15:30:13Z">
        <w:r>
          <w:rPr>
            <w:rFonts w:hint="default"/>
            <w:lang w:val="en-US"/>
          </w:rPr>
          <w:t xml:space="preserve"> </w:t>
        </w:r>
      </w:ins>
      <w:ins w:id="7" w:author="maymay" w:date="2022-08-24T15:36:54Z">
        <w:r>
          <w:rPr>
            <w:rFonts w:hint="default" w:cs="Times New Roman"/>
            <w:kern w:val="2"/>
            <w:sz w:val="24"/>
            <w:szCs w:val="24"/>
            <w:lang w:val="en-US" w:eastAsia="zh-CN" w:bidi="ar"/>
          </w:rPr>
          <w:t xml:space="preserve"> </w:t>
        </w:r>
      </w:ins>
      <w:ins w:id="8" w:author="maymay" w:date="2022-08-24T15:36:54Z">
        <w:r>
          <w:rPr/>
          <w:commentReference w:id="2"/>
        </w:r>
      </w:ins>
      <w:ins w:id="9" w:author="maymay" w:date="2022-08-24T15:36:54Z">
        <w:commentRangeStart w:id="3"/>
        <w:r>
          <w:rPr>
            <w:rFonts w:hint="default"/>
            <w:lang w:val="en-US"/>
          </w:rPr>
          <w:t xml:space="preserve"> </w:t>
        </w:r>
      </w:ins>
      <w:ins w:id="10" w:author="maymay" w:date="2022-08-24T15:37:30Z">
        <w:r>
          <w:rPr>
            <w:rFonts w:hint="default"/>
            <w:lang w:val="en-US"/>
          </w:rPr>
          <w:t>ad</w:t>
        </w:r>
      </w:ins>
      <w:ins w:id="11" w:author="maymay" w:date="2022-08-24T15:37:31Z">
        <w:r>
          <w:rPr>
            <w:rFonts w:hint="default"/>
            <w:lang w:val="en-US"/>
          </w:rPr>
          <w:t>ver</w:t>
        </w:r>
      </w:ins>
      <w:ins w:id="12" w:author="maymay" w:date="2022-08-24T15:37:32Z">
        <w:r>
          <w:rPr>
            <w:rFonts w:hint="default"/>
            <w:lang w:val="en-US"/>
          </w:rPr>
          <w:t>tise</w:t>
        </w:r>
      </w:ins>
      <w:ins w:id="13" w:author="maymay" w:date="2022-08-24T15:37:33Z">
        <w:r>
          <w:rPr>
            <w:rFonts w:hint="default"/>
            <w:lang w:val="en-US"/>
          </w:rPr>
          <w:t>ments n</w:t>
        </w:r>
      </w:ins>
      <w:ins w:id="14" w:author="maymay" w:date="2022-08-24T15:37:34Z">
        <w:r>
          <w:rPr>
            <w:rFonts w:hint="default"/>
            <w:lang w:val="en-US"/>
          </w:rPr>
          <w:t>o longe</w:t>
        </w:r>
      </w:ins>
      <w:ins w:id="15" w:author="maymay" w:date="2022-08-24T15:37:35Z">
        <w:r>
          <w:rPr>
            <w:rFonts w:hint="default"/>
            <w:lang w:val="en-US"/>
          </w:rPr>
          <w:t>r</w:t>
        </w:r>
      </w:ins>
      <w:ins w:id="16" w:author="maymay" w:date="2022-08-24T15:39:09Z">
        <w:r>
          <w:rPr>
            <w:rFonts w:hint="default"/>
            <w:lang w:val="en-US"/>
          </w:rPr>
          <w:t xml:space="preserve"> </w:t>
        </w:r>
      </w:ins>
      <w:ins w:id="17" w:author="maymay" w:date="2022-08-24T15:39:19Z">
        <w:r>
          <w:rPr>
            <w:rFonts w:hint="default"/>
            <w:lang w:val="en-US"/>
          </w:rPr>
          <w:t>the</w:t>
        </w:r>
      </w:ins>
      <w:ins w:id="18" w:author="maymay" w:date="2022-08-24T15:39:20Z">
        <w:r>
          <w:rPr>
            <w:rFonts w:hint="default"/>
            <w:lang w:val="en-US"/>
          </w:rPr>
          <w:t xml:space="preserve"> fa</w:t>
        </w:r>
      </w:ins>
      <w:ins w:id="19" w:author="maymay" w:date="2022-08-24T15:39:21Z">
        <w:r>
          <w:rPr>
            <w:rFonts w:hint="default"/>
            <w:lang w:val="en-US"/>
          </w:rPr>
          <w:t>c</w:t>
        </w:r>
      </w:ins>
      <w:ins w:id="20" w:author="maymay" w:date="2022-08-24T15:39:22Z">
        <w:r>
          <w:rPr>
            <w:rFonts w:hint="default"/>
            <w:lang w:val="en-US"/>
          </w:rPr>
          <w:t xml:space="preserve">tor </w:t>
        </w:r>
      </w:ins>
      <w:ins w:id="21" w:author="maymay" w:date="2022-08-24T15:39:23Z">
        <w:r>
          <w:rPr>
            <w:rFonts w:hint="default"/>
            <w:lang w:val="en-US"/>
          </w:rPr>
          <w:t>that d</w:t>
        </w:r>
      </w:ins>
      <w:ins w:id="22" w:author="maymay" w:date="2022-08-24T15:39:24Z">
        <w:r>
          <w:rPr>
            <w:rFonts w:hint="default"/>
            <w:lang w:val="en-US"/>
          </w:rPr>
          <w:t>rives t</w:t>
        </w:r>
      </w:ins>
      <w:ins w:id="23" w:author="maymay" w:date="2022-08-24T15:39:25Z">
        <w:r>
          <w:rPr>
            <w:rFonts w:hint="default"/>
            <w:lang w:val="en-US"/>
          </w:rPr>
          <w:t>he marke</w:t>
        </w:r>
      </w:ins>
      <w:ins w:id="24" w:author="maymay" w:date="2022-08-24T15:39:26Z">
        <w:r>
          <w:rPr>
            <w:rFonts w:hint="default"/>
            <w:lang w:val="en-US"/>
          </w:rPr>
          <w:t xml:space="preserve">t to </w:t>
        </w:r>
      </w:ins>
      <w:ins w:id="25" w:author="maymay" w:date="2022-08-24T15:39:33Z">
        <w:r>
          <w:rPr>
            <w:rFonts w:hint="default"/>
            <w:lang w:val="en-US"/>
          </w:rPr>
          <w:t>buy</w:t>
        </w:r>
      </w:ins>
      <w:ins w:id="26" w:author="maymay" w:date="2022-08-24T15:36:54Z">
        <w:r>
          <w:rPr>
            <w:rFonts w:hint="default"/>
            <w:lang w:val="en-US"/>
          </w:rPr>
          <w:t>.</w:t>
        </w:r>
        <w:commentRangeEnd w:id="3"/>
      </w:ins>
      <w:ins w:id="27" w:author="maymay" w:date="2022-08-24T15:36:54Z">
        <w:r>
          <w:rPr/>
          <w:commentReference w:id="3"/>
        </w:r>
      </w:ins>
      <w:ins w:id="28" w:author="maymay" w:date="2022-08-24T15:36:54Z">
        <w:r>
          <w:rPr>
            <w:rFonts w:hint="default"/>
            <w:lang w:val="en-US"/>
          </w:rPr>
          <w:t xml:space="preserve"> </w:t>
        </w:r>
      </w:ins>
      <w:r>
        <w:rPr>
          <w:rFonts w:hint="default" w:ascii="Times New Roman" w:hAnsi="Times New Roman" w:eastAsia="SimSun" w:cs="Times New Roman"/>
          <w:kern w:val="2"/>
          <w:sz w:val="24"/>
          <w:szCs w:val="24"/>
          <w:lang w:val="en-US" w:eastAsia="zh-CN" w:bidi="ar"/>
        </w:rPr>
        <w:t>the majority of advertisements</w:t>
      </w:r>
      <w:del w:id="29" w:author="maymay" w:date="2022-08-24T15:35:53Z">
        <w:r>
          <w:rPr>
            <w:rFonts w:hint="default" w:ascii="Times New Roman" w:hAnsi="Times New Roman" w:eastAsia="SimSun" w:cs="Times New Roman"/>
            <w:kern w:val="2"/>
            <w:sz w:val="24"/>
            <w:szCs w:val="24"/>
            <w:lang w:val="en-US" w:eastAsia="zh-CN" w:bidi="ar"/>
          </w:rPr>
          <w:delText xml:space="preserve"> </w:delText>
        </w:r>
        <w:commentRangeStart w:id="4"/>
        <w:r>
          <w:rPr>
            <w:rFonts w:hint="default" w:ascii="Times New Roman" w:hAnsi="Times New Roman" w:eastAsia="SimSun" w:cs="Times New Roman"/>
            <w:kern w:val="2"/>
            <w:sz w:val="24"/>
            <w:szCs w:val="24"/>
            <w:lang w:val="en-US" w:eastAsia="zh-CN" w:bidi="ar"/>
          </w:rPr>
          <w:delText xml:space="preserve">we </w:delText>
        </w:r>
        <w:commentRangeEnd w:id="4"/>
      </w:del>
      <w:r>
        <w:commentReference w:id="4"/>
      </w:r>
      <w:ins w:id="30" w:author="maymay" w:date="2022-08-24T15:35:53Z">
        <w:r>
          <w:rPr>
            <w:rFonts w:hint="default" w:cs="Times New Roman"/>
            <w:kern w:val="2"/>
            <w:sz w:val="24"/>
            <w:szCs w:val="24"/>
            <w:lang w:val="en-US" w:eastAsia="zh-CN" w:bidi="ar"/>
          </w:rPr>
          <w:t xml:space="preserve"> co</w:t>
        </w:r>
      </w:ins>
      <w:ins w:id="31" w:author="maymay" w:date="2022-08-24T15:35:54Z">
        <w:r>
          <w:rPr>
            <w:rFonts w:hint="default" w:cs="Times New Roman"/>
            <w:kern w:val="2"/>
            <w:sz w:val="24"/>
            <w:szCs w:val="24"/>
            <w:lang w:val="en-US" w:eastAsia="zh-CN" w:bidi="ar"/>
          </w:rPr>
          <w:t>nsu</w:t>
        </w:r>
      </w:ins>
      <w:ins w:id="32" w:author="maymay" w:date="2022-08-24T15:35:55Z">
        <w:r>
          <w:rPr>
            <w:rFonts w:hint="default" w:cs="Times New Roman"/>
            <w:kern w:val="2"/>
            <w:sz w:val="24"/>
            <w:szCs w:val="24"/>
            <w:lang w:val="en-US" w:eastAsia="zh-CN" w:bidi="ar"/>
          </w:rPr>
          <w:t>m</w:t>
        </w:r>
      </w:ins>
      <w:ins w:id="33" w:author="maymay" w:date="2022-08-24T15:35:56Z">
        <w:r>
          <w:rPr>
            <w:rFonts w:hint="default" w:cs="Times New Roman"/>
            <w:kern w:val="2"/>
            <w:sz w:val="24"/>
            <w:szCs w:val="24"/>
            <w:lang w:val="en-US" w:eastAsia="zh-CN" w:bidi="ar"/>
          </w:rPr>
          <w:t xml:space="preserve">ers </w:t>
        </w:r>
      </w:ins>
      <w:r>
        <w:rPr>
          <w:rFonts w:hint="default" w:ascii="Times New Roman" w:hAnsi="Times New Roman" w:eastAsia="SimSun" w:cs="Times New Roman"/>
          <w:kern w:val="2"/>
          <w:sz w:val="24"/>
          <w:szCs w:val="24"/>
          <w:lang w:val="en-US" w:eastAsia="zh-CN" w:bidi="ar"/>
        </w:rPr>
        <w:t xml:space="preserve">see nowadays are meaningless and </w:t>
      </w:r>
      <w:del w:id="34" w:author="maymay" w:date="2022-08-24T15:36:06Z">
        <w:commentRangeStart w:id="5"/>
        <w:r>
          <w:rPr>
            <w:lang w:val="en-US"/>
          </w:rPr>
          <w:delText>ordianry</w:delText>
        </w:r>
        <w:commentRangeEnd w:id="5"/>
      </w:del>
      <w:r>
        <w:rPr>
          <w:lang w:val="en-US"/>
        </w:rPr>
        <w:commentReference w:id="5"/>
      </w:r>
      <w:ins w:id="35" w:author="maymay" w:date="2022-08-24T15:36:06Z">
        <w:r>
          <w:rPr>
            <w:lang w:val="en-US"/>
          </w:rPr>
          <w:t>ordinary</w:t>
        </w:r>
      </w:ins>
      <w:r>
        <w:rPr>
          <w:lang w:val="en-US"/>
        </w:rPr>
        <w:t xml:space="preserve">. The contents and styles of them are repetitive, and some of them even copied the forms of others’. Furthermore, people are more and more rational when shopping, which means they tend to buy necessities rather than unpractical goods. The </w:t>
      </w:r>
      <w:del w:id="36" w:author="maymay" w:date="2022-08-24T15:40:30Z">
        <w:commentRangeStart w:id="6"/>
        <w:r>
          <w:rPr>
            <w:rFonts w:hint="default"/>
            <w:lang w:val="en-US"/>
          </w:rPr>
          <w:delText>shinny</w:delText>
        </w:r>
        <w:commentRangeEnd w:id="6"/>
      </w:del>
      <w:del w:id="37" w:author="maymay" w:date="2022-08-24T15:40:30Z">
        <w:r>
          <w:rPr>
            <w:rFonts w:hint="default"/>
            <w:lang w:val="en-US"/>
          </w:rPr>
          <w:commentReference w:id="6"/>
        </w:r>
      </w:del>
      <w:ins w:id="38" w:author="maymay" w:date="2022-08-24T15:40:30Z">
        <w:r>
          <w:rPr>
            <w:rFonts w:hint="default"/>
            <w:lang w:val="en-US"/>
          </w:rPr>
          <w:t>s</w:t>
        </w:r>
      </w:ins>
      <w:ins w:id="39" w:author="maymay" w:date="2022-08-24T15:40:35Z">
        <w:r>
          <w:rPr>
            <w:rFonts w:hint="default"/>
            <w:lang w:val="en-US"/>
          </w:rPr>
          <w:t>hi</w:t>
        </w:r>
      </w:ins>
      <w:ins w:id="40" w:author="maymay" w:date="2022-08-24T15:40:36Z">
        <w:r>
          <w:rPr>
            <w:rFonts w:hint="default"/>
            <w:lang w:val="en-US"/>
          </w:rPr>
          <w:t>ny</w:t>
        </w:r>
      </w:ins>
      <w:r>
        <w:rPr>
          <w:lang w:val="en-US"/>
        </w:rPr>
        <w:t xml:space="preserve"> advertising no longer plays a central role in appealing</w:t>
      </w:r>
      <w:commentRangeStart w:id="7"/>
      <w:r>
        <w:rPr>
          <w:lang w:val="en-US"/>
        </w:rPr>
        <w:t xml:space="preserve"> </w:t>
      </w:r>
      <w:ins w:id="41" w:author="maymay" w:date="2022-08-24T15:42:40Z">
        <w:r>
          <w:rPr>
            <w:rFonts w:hint="default"/>
            <w:lang w:val="en-US"/>
          </w:rPr>
          <w:t>t</w:t>
        </w:r>
      </w:ins>
      <w:ins w:id="42" w:author="maymay" w:date="2022-08-24T15:42:41Z">
        <w:r>
          <w:rPr>
            <w:rFonts w:hint="default"/>
            <w:lang w:val="en-US"/>
          </w:rPr>
          <w:t xml:space="preserve">o </w:t>
        </w:r>
        <w:commentRangeEnd w:id="7"/>
      </w:ins>
      <w:r>
        <w:commentReference w:id="7"/>
      </w:r>
      <w:r>
        <w:rPr>
          <w:lang w:val="en-US"/>
        </w:rPr>
        <w:t xml:space="preserve">people. For example, there are various advertisements for different kinds of pencils and pens. However, </w:t>
      </w:r>
      <w:del w:id="43" w:author="maymay" w:date="2022-08-24T15:47:52Z">
        <w:commentRangeStart w:id="8"/>
        <w:r>
          <w:rPr>
            <w:rFonts w:hint="default"/>
            <w:lang w:val="en-US"/>
          </w:rPr>
          <w:delText xml:space="preserve">I am </w:delText>
        </w:r>
        <w:commentRangeStart w:id="9"/>
        <w:r>
          <w:rPr>
            <w:rFonts w:hint="default"/>
            <w:lang w:val="en-US"/>
          </w:rPr>
          <w:delText>clearly</w:delText>
        </w:r>
        <w:commentRangeEnd w:id="9"/>
      </w:del>
      <w:del w:id="44" w:author="maymay" w:date="2022-08-24T15:47:52Z">
        <w:r>
          <w:rPr>
            <w:rFonts w:hint="default"/>
            <w:lang w:val="en-US"/>
          </w:rPr>
          <w:commentReference w:id="9"/>
        </w:r>
      </w:del>
      <w:del w:id="45" w:author="maymay" w:date="2022-08-24T15:47:52Z">
        <w:r>
          <w:rPr>
            <w:rFonts w:hint="default"/>
            <w:lang w:val="en-US"/>
          </w:rPr>
          <w:delText xml:space="preserve"> aware of the fact </w:delText>
        </w:r>
        <w:commentRangeEnd w:id="8"/>
      </w:del>
      <w:del w:id="46" w:author="maymay" w:date="2022-08-24T15:47:52Z">
        <w:r>
          <w:rPr>
            <w:rFonts w:hint="default"/>
            <w:lang w:val="en-US"/>
          </w:rPr>
          <w:commentReference w:id="8"/>
        </w:r>
      </w:del>
      <w:del w:id="47" w:author="maymay" w:date="2022-08-24T15:47:52Z">
        <w:r>
          <w:rPr>
            <w:rFonts w:hint="default"/>
            <w:lang w:val="en-US"/>
          </w:rPr>
          <w:delText>that</w:delText>
        </w:r>
      </w:del>
      <w:ins w:id="48" w:author="maymay" w:date="2022-08-24T15:47:52Z">
        <w:r>
          <w:rPr>
            <w:rFonts w:hint="default"/>
            <w:lang w:val="en-US"/>
          </w:rPr>
          <w:t xml:space="preserve"> </w:t>
        </w:r>
      </w:ins>
      <w:r>
        <w:rPr>
          <w:lang w:val="en-US"/>
        </w:rPr>
        <w:t xml:space="preserve"> these writing materials </w:t>
      </w:r>
      <w:commentRangeStart w:id="10"/>
      <w:r>
        <w:rPr>
          <w:lang w:val="en-US"/>
        </w:rPr>
        <w:t>can</w:t>
      </w:r>
      <w:del w:id="49" w:author="maymay" w:date="2022-08-24T15:47:55Z">
        <w:r>
          <w:rPr>
            <w:lang w:val="en-US"/>
          </w:rPr>
          <w:delText xml:space="preserve"> </w:delText>
        </w:r>
      </w:del>
      <w:r>
        <w:rPr>
          <w:lang w:val="en-US"/>
        </w:rPr>
        <w:t>not</w:t>
      </w:r>
      <w:commentRangeEnd w:id="10"/>
      <w:r>
        <w:commentReference w:id="10"/>
      </w:r>
      <w:r>
        <w:rPr>
          <w:lang w:val="en-US"/>
        </w:rPr>
        <w:t xml:space="preserve"> be magical, so choosing some affordable products are adequate </w:t>
      </w:r>
      <w:commentRangeStart w:id="11"/>
      <w:r>
        <w:rPr>
          <w:lang w:val="en-US"/>
        </w:rPr>
        <w:t xml:space="preserve">for </w:t>
      </w:r>
      <w:del w:id="50" w:author="maymay" w:date="2022-08-24T15:48:24Z">
        <w:r>
          <w:rPr>
            <w:rFonts w:hint="default"/>
            <w:lang w:val="en-US"/>
          </w:rPr>
          <w:delText>me</w:delText>
        </w:r>
        <w:commentRangeEnd w:id="11"/>
      </w:del>
      <w:r>
        <w:commentReference w:id="11"/>
      </w:r>
      <w:ins w:id="51" w:author="maymay" w:date="2022-08-24T15:48:24Z">
        <w:r>
          <w:rPr>
            <w:rFonts w:hint="default"/>
            <w:lang w:val="en-US"/>
          </w:rPr>
          <w:t xml:space="preserve">most </w:t>
        </w:r>
      </w:ins>
      <w:ins w:id="52" w:author="maymay" w:date="2022-08-24T15:48:25Z">
        <w:r>
          <w:rPr>
            <w:rFonts w:hint="default"/>
            <w:lang w:val="en-US"/>
          </w:rPr>
          <w:t>sm</w:t>
        </w:r>
      </w:ins>
      <w:ins w:id="53" w:author="maymay" w:date="2022-08-24T15:48:26Z">
        <w:r>
          <w:rPr>
            <w:rFonts w:hint="default"/>
            <w:lang w:val="en-US"/>
          </w:rPr>
          <w:t>ar</w:t>
        </w:r>
      </w:ins>
      <w:ins w:id="54" w:author="maymay" w:date="2022-08-24T15:48:27Z">
        <w:r>
          <w:rPr>
            <w:rFonts w:hint="default"/>
            <w:lang w:val="en-US"/>
          </w:rPr>
          <w:t>t and</w:t>
        </w:r>
      </w:ins>
      <w:ins w:id="55" w:author="maymay" w:date="2022-08-24T15:48:29Z">
        <w:r>
          <w:rPr>
            <w:rFonts w:hint="default"/>
            <w:lang w:val="en-US"/>
          </w:rPr>
          <w:t xml:space="preserve"> p</w:t>
        </w:r>
      </w:ins>
      <w:ins w:id="56" w:author="maymay" w:date="2022-08-24T15:48:30Z">
        <w:r>
          <w:rPr>
            <w:rFonts w:hint="default"/>
            <w:lang w:val="en-US"/>
          </w:rPr>
          <w:t>racti</w:t>
        </w:r>
      </w:ins>
      <w:ins w:id="57" w:author="maymay" w:date="2022-08-24T15:48:31Z">
        <w:r>
          <w:rPr>
            <w:rFonts w:hint="default"/>
            <w:lang w:val="en-US"/>
          </w:rPr>
          <w:t xml:space="preserve">cal </w:t>
        </w:r>
      </w:ins>
      <w:ins w:id="58" w:author="maymay" w:date="2022-08-24T15:48:46Z">
        <w:r>
          <w:rPr>
            <w:rFonts w:hint="default"/>
            <w:lang w:val="en-US"/>
          </w:rPr>
          <w:t>ind</w:t>
        </w:r>
      </w:ins>
      <w:ins w:id="59" w:author="maymay" w:date="2022-08-24T15:48:47Z">
        <w:r>
          <w:rPr>
            <w:rFonts w:hint="default"/>
            <w:lang w:val="en-US"/>
          </w:rPr>
          <w:t>i</w:t>
        </w:r>
      </w:ins>
      <w:ins w:id="60" w:author="maymay" w:date="2022-08-24T15:48:50Z">
        <w:r>
          <w:rPr>
            <w:rFonts w:hint="default"/>
            <w:lang w:val="en-US"/>
          </w:rPr>
          <w:t>vid</w:t>
        </w:r>
      </w:ins>
      <w:ins w:id="61" w:author="maymay" w:date="2022-08-24T15:48:51Z">
        <w:r>
          <w:rPr>
            <w:rFonts w:hint="default"/>
            <w:lang w:val="en-US"/>
          </w:rPr>
          <w:t>ual</w:t>
        </w:r>
      </w:ins>
      <w:ins w:id="62" w:author="maymay" w:date="2022-08-24T15:48:32Z">
        <w:r>
          <w:rPr>
            <w:rFonts w:hint="default"/>
            <w:lang w:val="en-US"/>
          </w:rPr>
          <w:t>s</w:t>
        </w:r>
      </w:ins>
      <w:r>
        <w:rPr>
          <w:lang w:val="en-US"/>
        </w:rPr>
        <w:t>.</w:t>
      </w:r>
    </w:p>
    <w:p>
      <w:pPr>
        <w:keepNext w:val="0"/>
        <w:keepLines w:val="0"/>
        <w:widowControl w:val="0"/>
        <w:suppressLineNumbers w:val="0"/>
        <w:spacing w:before="0" w:beforeAutospacing="1" w:after="160" w:afterAutospacing="0" w:line="254" w:lineRule="auto"/>
        <w:ind w:left="0" w:right="0"/>
        <w:jc w:val="both"/>
        <w:rPr>
          <w:lang w:val="en-US"/>
        </w:rPr>
      </w:pPr>
      <w:r>
        <w:rPr>
          <w:rFonts w:hint="default" w:ascii="Times New Roman" w:hAnsi="Times New Roman" w:eastAsia="SimSun" w:cs="Times New Roman"/>
          <w:kern w:val="2"/>
          <w:sz w:val="24"/>
          <w:szCs w:val="24"/>
          <w:lang w:val="en-US" w:eastAsia="zh-CN" w:bidi="ar"/>
        </w:rPr>
        <w:t xml:space="preserve">  On the other hand, </w:t>
      </w:r>
      <w:ins w:id="63" w:author="maymay" w:date="2022-08-24T15:37:10Z">
        <w:r>
          <w:rPr>
            <w:rFonts w:hint="default" w:ascii="Times New Roman" w:hAnsi="Times New Roman" w:eastAsia="SimSun" w:cs="Times New Roman"/>
            <w:kern w:val="2"/>
            <w:sz w:val="24"/>
            <w:szCs w:val="24"/>
            <w:lang w:val="en-US" w:eastAsia="zh-CN" w:bidi="ar"/>
          </w:rPr>
          <w:t xml:space="preserve">  </w:t>
        </w:r>
        <w:commentRangeStart w:id="12"/>
        <w:r>
          <w:rPr>
            <w:rFonts w:hint="default" w:ascii="Times New Roman" w:hAnsi="Times New Roman" w:eastAsia="SimSun" w:cs="Times New Roman"/>
            <w:kern w:val="2"/>
            <w:sz w:val="24"/>
            <w:szCs w:val="24"/>
            <w:lang w:val="en-US" w:eastAsia="zh-CN" w:bidi="ar"/>
          </w:rPr>
          <w:t xml:space="preserve"> </w:t>
        </w:r>
      </w:ins>
      <w:ins w:id="64" w:author="maymay" w:date="2022-08-24T15:37:10Z">
        <w:r>
          <w:rPr>
            <w:rFonts w:hint="default" w:cs="Times New Roman"/>
            <w:kern w:val="2"/>
            <w:sz w:val="24"/>
            <w:szCs w:val="24"/>
            <w:lang w:val="en-US" w:eastAsia="zh-CN" w:bidi="ar"/>
          </w:rPr>
          <w:t xml:space="preserve">Others argue that </w:t>
        </w:r>
        <w:commentRangeEnd w:id="12"/>
      </w:ins>
      <w:ins w:id="65" w:author="maymay" w:date="2022-08-24T15:37:10Z">
        <w:r>
          <w:rPr/>
          <w:commentReference w:id="12"/>
        </w:r>
      </w:ins>
      <w:ins w:id="66" w:author="maymay" w:date="2022-08-24T15:37:10Z">
        <w:commentRangeStart w:id="13"/>
        <w:r>
          <w:rPr>
            <w:rFonts w:hint="default"/>
            <w:lang w:val="en-US"/>
          </w:rPr>
          <w:t xml:space="preserve"> commercials help brands drive high volume of sales.</w:t>
        </w:r>
        <w:commentRangeEnd w:id="13"/>
      </w:ins>
      <w:ins w:id="67" w:author="maymay" w:date="2022-08-24T15:37:10Z">
        <w:r>
          <w:rPr/>
          <w:commentReference w:id="13"/>
        </w:r>
      </w:ins>
      <w:ins w:id="68" w:author="maymay" w:date="2022-08-24T15:37:10Z">
        <w:r>
          <w:rPr>
            <w:rFonts w:hint="default"/>
            <w:lang w:val="en-US"/>
          </w:rPr>
          <w:t xml:space="preserve"> </w:t>
        </w:r>
      </w:ins>
      <w:r>
        <w:rPr>
          <w:rFonts w:hint="default" w:ascii="Times New Roman" w:hAnsi="Times New Roman" w:eastAsia="SimSun" w:cs="Times New Roman"/>
          <w:kern w:val="2"/>
          <w:sz w:val="24"/>
          <w:szCs w:val="24"/>
          <w:lang w:val="en-US" w:eastAsia="zh-CN" w:bidi="ar"/>
        </w:rPr>
        <w:t xml:space="preserve">some advertising is indeed unique and creative, which makes the products outstanding and prevalent. For instance, some advertisements </w:t>
      </w:r>
      <w:del w:id="69" w:author="maymay" w:date="2022-08-24T15:51:48Z">
        <w:commentRangeStart w:id="14"/>
        <w:r>
          <w:rPr>
            <w:rFonts w:hint="default"/>
            <w:lang w:val="en-US"/>
          </w:rPr>
          <w:delText>showed</w:delText>
        </w:r>
        <w:commentRangeEnd w:id="14"/>
      </w:del>
      <w:r>
        <w:rPr>
          <w:lang w:val="en-US"/>
        </w:rPr>
        <w:commentReference w:id="14"/>
      </w:r>
      <w:ins w:id="70" w:author="maymay" w:date="2022-08-24T15:51:48Z">
        <w:r>
          <w:rPr>
            <w:rFonts w:hint="default"/>
            <w:lang w:val="en-US"/>
          </w:rPr>
          <w:t>s</w:t>
        </w:r>
      </w:ins>
      <w:ins w:id="71" w:author="maymay" w:date="2022-08-24T15:51:49Z">
        <w:r>
          <w:rPr>
            <w:rFonts w:hint="default"/>
            <w:lang w:val="en-US"/>
          </w:rPr>
          <w:t>hown</w:t>
        </w:r>
      </w:ins>
      <w:r>
        <w:rPr>
          <w:lang w:val="en-US"/>
        </w:rPr>
        <w:t xml:space="preserve"> in the apple special event are truly cool and wonderful, and</w:t>
      </w:r>
      <w:del w:id="72" w:author="maymay" w:date="2022-08-24T16:01:31Z">
        <w:r>
          <w:rPr>
            <w:rFonts w:hint="default"/>
            <w:lang w:val="en-US"/>
          </w:rPr>
          <w:delText xml:space="preserve"> </w:delText>
        </w:r>
        <w:commentRangeStart w:id="15"/>
        <w:r>
          <w:rPr>
            <w:rFonts w:hint="default"/>
            <w:lang w:val="en-US"/>
          </w:rPr>
          <w:delText>you</w:delText>
        </w:r>
        <w:commentRangeEnd w:id="15"/>
      </w:del>
      <w:del w:id="73" w:author="maymay" w:date="2022-08-24T16:01:31Z">
        <w:r>
          <w:rPr>
            <w:rFonts w:hint="default"/>
            <w:lang w:val="en-US"/>
          </w:rPr>
          <w:commentReference w:id="15"/>
        </w:r>
      </w:del>
      <w:del w:id="74" w:author="maymay" w:date="2022-08-24T16:01:31Z">
        <w:r>
          <w:rPr>
            <w:rFonts w:hint="default"/>
            <w:lang w:val="en-US"/>
          </w:rPr>
          <w:delText xml:space="preserve"> </w:delText>
        </w:r>
      </w:del>
      <w:ins w:id="75" w:author="maymay" w:date="2022-08-24T16:01:31Z">
        <w:r>
          <w:rPr>
            <w:rFonts w:hint="default"/>
            <w:lang w:val="en-US"/>
          </w:rPr>
          <w:t xml:space="preserve"> c</w:t>
        </w:r>
      </w:ins>
      <w:ins w:id="76" w:author="maymay" w:date="2022-08-24T16:01:32Z">
        <w:r>
          <w:rPr>
            <w:rFonts w:hint="default"/>
            <w:lang w:val="en-US"/>
          </w:rPr>
          <w:t>u</w:t>
        </w:r>
      </w:ins>
      <w:ins w:id="77" w:author="maymay" w:date="2022-08-24T16:01:33Z">
        <w:r>
          <w:rPr>
            <w:rFonts w:hint="default"/>
            <w:lang w:val="en-US"/>
          </w:rPr>
          <w:t>sto</w:t>
        </w:r>
      </w:ins>
      <w:ins w:id="78" w:author="maymay" w:date="2022-08-24T16:01:34Z">
        <w:r>
          <w:rPr>
            <w:rFonts w:hint="default"/>
            <w:lang w:val="en-US"/>
          </w:rPr>
          <w:t xml:space="preserve">mers </w:t>
        </w:r>
      </w:ins>
      <w:r>
        <w:rPr>
          <w:lang w:val="en-US"/>
        </w:rPr>
        <w:t xml:space="preserve">will be persuaded to buy an </w:t>
      </w:r>
      <w:del w:id="79" w:author="maymay" w:date="2022-08-24T15:55:16Z">
        <w:commentRangeStart w:id="16"/>
        <w:r>
          <w:rPr>
            <w:lang w:val="en-US"/>
          </w:rPr>
          <w:delText>iphone</w:delText>
        </w:r>
        <w:commentRangeEnd w:id="16"/>
      </w:del>
      <w:r>
        <w:rPr>
          <w:lang w:val="en-US"/>
        </w:rPr>
        <w:commentReference w:id="16"/>
      </w:r>
      <w:ins w:id="80" w:author="maymay" w:date="2022-08-24T15:55:16Z">
        <w:r>
          <w:rPr>
            <w:lang w:val="en-US"/>
          </w:rPr>
          <w:t>i</w:t>
        </w:r>
      </w:ins>
      <w:ins w:id="81" w:author="maymay" w:date="2022-08-24T15:55:19Z">
        <w:r>
          <w:rPr>
            <w:rFonts w:hint="default"/>
            <w:lang w:val="en-US"/>
          </w:rPr>
          <w:t>P</w:t>
        </w:r>
      </w:ins>
      <w:ins w:id="82" w:author="maymay" w:date="2022-08-24T15:55:16Z">
        <w:r>
          <w:rPr>
            <w:lang w:val="en-US"/>
          </w:rPr>
          <w:t>hone</w:t>
        </w:r>
      </w:ins>
      <w:r>
        <w:rPr>
          <w:lang w:val="en-US"/>
        </w:rPr>
        <w:t xml:space="preserve"> or </w:t>
      </w:r>
      <w:del w:id="83" w:author="maymay" w:date="2022-08-24T15:55:24Z">
        <w:commentRangeStart w:id="17"/>
        <w:r>
          <w:rPr>
            <w:lang w:val="en-US"/>
          </w:rPr>
          <w:delText>ipad</w:delText>
        </w:r>
        <w:commentRangeEnd w:id="17"/>
      </w:del>
      <w:r>
        <w:rPr>
          <w:lang w:val="en-US"/>
        </w:rPr>
        <w:commentReference w:id="17"/>
      </w:r>
      <w:ins w:id="84" w:author="maymay" w:date="2022-08-24T15:55:24Z">
        <w:r>
          <w:rPr>
            <w:lang w:val="en-US"/>
          </w:rPr>
          <w:t>i</w:t>
        </w:r>
      </w:ins>
      <w:ins w:id="85" w:author="maymay" w:date="2022-08-24T15:55:28Z">
        <w:r>
          <w:rPr>
            <w:rFonts w:hint="default"/>
            <w:lang w:val="en-US"/>
          </w:rPr>
          <w:t>P</w:t>
        </w:r>
      </w:ins>
      <w:ins w:id="86" w:author="maymay" w:date="2022-08-24T15:55:24Z">
        <w:r>
          <w:rPr>
            <w:lang w:val="en-US"/>
          </w:rPr>
          <w:t>ad</w:t>
        </w:r>
      </w:ins>
      <w:r>
        <w:rPr>
          <w:lang w:val="en-US"/>
        </w:rPr>
        <w:t xml:space="preserve"> successfully if </w:t>
      </w:r>
      <w:del w:id="87" w:author="maymay" w:date="2022-08-24T16:03:27Z">
        <w:commentRangeStart w:id="18"/>
        <w:r>
          <w:rPr>
            <w:rFonts w:hint="default"/>
            <w:lang w:val="en-US"/>
          </w:rPr>
          <w:delText>you</w:delText>
        </w:r>
        <w:commentRangeEnd w:id="18"/>
      </w:del>
      <w:del w:id="88" w:author="maymay" w:date="2022-08-24T16:03:27Z">
        <w:r>
          <w:rPr>
            <w:rFonts w:hint="default"/>
            <w:lang w:val="en-US"/>
          </w:rPr>
          <w:commentReference w:id="18"/>
        </w:r>
      </w:del>
      <w:ins w:id="89" w:author="maymay" w:date="2022-08-24T16:03:27Z">
        <w:r>
          <w:rPr>
            <w:rFonts w:hint="default"/>
            <w:lang w:val="en-US"/>
          </w:rPr>
          <w:t>they</w:t>
        </w:r>
      </w:ins>
      <w:r>
        <w:rPr>
          <w:lang w:val="en-US"/>
        </w:rPr>
        <w:t xml:space="preserve"> are enthralled by the advertising videos. The reason why some advertising is terrific is </w:t>
      </w:r>
      <w:del w:id="90" w:author="maymay" w:date="2022-08-24T16:00:26Z">
        <w:commentRangeStart w:id="19"/>
        <w:r>
          <w:rPr>
            <w:rFonts w:hint="default"/>
            <w:lang w:val="en-US"/>
          </w:rPr>
          <w:delText>because</w:delText>
        </w:r>
        <w:commentRangeEnd w:id="19"/>
      </w:del>
      <w:del w:id="91" w:author="maymay" w:date="2022-08-24T16:00:26Z">
        <w:r>
          <w:rPr>
            <w:rFonts w:hint="default"/>
            <w:lang w:val="en-US"/>
          </w:rPr>
          <w:commentReference w:id="19"/>
        </w:r>
      </w:del>
      <w:ins w:id="92" w:author="maymay" w:date="2022-08-24T16:00:26Z">
        <w:r>
          <w:rPr>
            <w:rFonts w:hint="default"/>
            <w:lang w:val="en-US"/>
          </w:rPr>
          <w:t>that</w:t>
        </w:r>
      </w:ins>
      <w:r>
        <w:rPr>
          <w:lang w:val="en-US"/>
        </w:rPr>
        <w:t xml:space="preserve"> some companies spend plenty of time and money on making it as well as their products. As a consequence, the amazing advertisements help to boost </w:t>
      </w:r>
      <w:del w:id="93" w:author="maymay" w:date="2022-08-24T16:04:12Z">
        <w:commentRangeStart w:id="20"/>
        <w:r>
          <w:rPr>
            <w:lang w:val="en-US"/>
          </w:rPr>
          <w:delText>the</w:delText>
        </w:r>
        <w:commentRangeEnd w:id="20"/>
      </w:del>
      <w:del w:id="94" w:author="maymay" w:date="2022-08-24T16:04:12Z">
        <w:r>
          <w:rPr>
            <w:lang w:val="en-US"/>
          </w:rPr>
          <w:commentReference w:id="20"/>
        </w:r>
      </w:del>
      <w:r>
        <w:rPr>
          <w:lang w:val="en-US"/>
        </w:rPr>
        <w:t xml:space="preserve"> sales, and the products live up to their fame.</w:t>
      </w:r>
    </w:p>
    <w:p>
      <w:pPr>
        <w:keepNext w:val="0"/>
        <w:keepLines w:val="0"/>
        <w:widowControl w:val="0"/>
        <w:suppressLineNumbers w:val="0"/>
        <w:spacing w:before="0" w:beforeAutospacing="1" w:after="160" w:afterAutospacing="0" w:line="254" w:lineRule="auto"/>
        <w:ind w:left="0" w:right="0"/>
        <w:jc w:val="both"/>
        <w:rPr>
          <w:lang w:val="en-US"/>
        </w:rPr>
      </w:pPr>
      <w:r>
        <w:rPr>
          <w:rFonts w:hint="default" w:ascii="Times New Roman" w:hAnsi="Times New Roman" w:eastAsia="SimSun" w:cs="Times New Roman"/>
          <w:kern w:val="2"/>
          <w:sz w:val="24"/>
          <w:szCs w:val="24"/>
          <w:lang w:val="en-US" w:eastAsia="zh-CN" w:bidi="ar"/>
        </w:rPr>
        <w:t xml:space="preserve">  In conclusion, I can understand why people are tired of common advertisements, but it seems to me that some typical advertising is worthwhile and desirable.</w:t>
      </w:r>
      <w:r>
        <w:rPr>
          <w:rFonts w:hint="default" w:ascii="Times New Roman" w:hAnsi="Times New Roman" w:eastAsia="SimSun" w:cs="Times New Roman"/>
          <w:b/>
          <w:bCs/>
          <w:kern w:val="2"/>
          <w:sz w:val="24"/>
          <w:szCs w:val="24"/>
          <w:lang w:val="en-US" w:eastAsia="zh-CN" w:bidi="ar"/>
        </w:rPr>
        <w:t xml:space="preserve"> </w:t>
      </w:r>
    </w:p>
    <w:p>
      <w:pPr>
        <w:keepNext w:val="0"/>
        <w:keepLines w:val="0"/>
        <w:widowControl w:val="0"/>
        <w:suppressLineNumbers w:val="0"/>
        <w:spacing w:before="0" w:beforeAutospacing="1" w:after="160" w:afterAutospacing="0" w:line="254" w:lineRule="auto"/>
        <w:ind w:left="0" w:right="0"/>
        <w:jc w:val="both"/>
        <w:rPr>
          <w:lang w:val="en-US"/>
        </w:rPr>
      </w:pPr>
    </w:p>
    <w:p>
      <w:pPr>
        <w:rPr>
          <w:b/>
          <w:bCs/>
        </w:rPr>
      </w:pPr>
      <w:r>
        <w:drawing>
          <wp:inline distT="0" distB="0" distL="114300" distR="114300">
            <wp:extent cx="0" cy="0"/>
            <wp:effectExtent l="0" t="0" r="0" b="0"/>
            <wp:docPr id="4" name="图片 4"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水印"/>
                    <pic:cNvPicPr>
                      <a:picLocks noChangeAspect="1"/>
                    </pic:cNvPicPr>
                  </pic:nvPicPr>
                  <pic:blipFill>
                    <a:blip r:embed="rId15"/>
                    <a:stretch>
                      <a:fillRect/>
                    </a:stretch>
                  </pic:blipFill>
                  <pic:spPr>
                    <a:xfrm>
                      <a:off x="0" y="0"/>
                      <a:ext cx="0" cy="0"/>
                    </a:xfrm>
                    <a:prstGeom prst="rect">
                      <a:avLst/>
                    </a:prstGeom>
                  </pic:spPr>
                </pic:pic>
              </a:graphicData>
            </a:graphic>
          </wp:inline>
        </w:drawing>
      </w:r>
      <w:r>
        <w:br w:type="textWrapping"/>
      </w:r>
    </w:p>
    <w:p>
      <w:pPr>
        <w:rPr>
          <w:b/>
          <w:bCs/>
        </w:rPr>
      </w:pPr>
    </w:p>
    <w:p>
      <w:pPr>
        <w:rPr>
          <w:b/>
          <w:bCs/>
        </w:rPr>
      </w:pPr>
    </w:p>
    <w:p>
      <w:pPr>
        <w:rPr>
          <w:b/>
          <w:bCs/>
        </w:rPr>
      </w:pPr>
      <w:r>
        <w:rPr>
          <w:b/>
          <w:bCs/>
        </w:rPr>
        <w:br w:type="page"/>
      </w:r>
    </w:p>
    <w:p>
      <w:pPr>
        <w:rPr>
          <w:b/>
          <w:bCs/>
        </w:rPr>
      </w:pPr>
    </w:p>
    <w:p>
      <w:pPr>
        <w:jc w:val="left"/>
        <w:rPr>
          <w:rFonts w:hint="default"/>
          <w:lang w:val="en-US"/>
        </w:rPr>
      </w:pPr>
      <w:r>
        <w:t xml:space="preserve">Word count: </w:t>
      </w:r>
      <w:r>
        <w:rPr>
          <w:rFonts w:hint="default"/>
          <w:lang w:val="en-US"/>
        </w:rPr>
        <w:t>260</w:t>
      </w:r>
    </w:p>
    <w:p>
      <w:pPr>
        <w:jc w:val="left"/>
        <w:rPr>
          <w:szCs w:val="22"/>
        </w:rPr>
      </w:pPr>
      <w:r>
        <w:rPr>
          <w:rFonts w:hint="eastAsia"/>
          <w:szCs w:val="22"/>
        </w:rPr>
        <w:t>如果想了解雅思考官是怎么给写作评分的，</w:t>
      </w:r>
      <w:r>
        <w:fldChar w:fldCharType="begin"/>
      </w:r>
      <w:r>
        <w:instrText xml:space="preserve"> HYPERLINK "http://video.itongzhuo.com/03c6d3c6040c465683630a9304ec1bc7/9900328d2c824744bdb24a3d6617c227-702ea4d234a0e7352569e089bfa681af-fd.mp4" </w:instrText>
      </w:r>
      <w:r>
        <w:fldChar w:fldCharType="separate"/>
      </w:r>
      <w:r>
        <w:rPr>
          <w:rStyle w:val="15"/>
          <w:rFonts w:hint="eastAsia"/>
          <w:szCs w:val="22"/>
        </w:rPr>
        <w:t>可以按住CTRL键点这里了解</w:t>
      </w:r>
      <w:r>
        <w:rPr>
          <w:rStyle w:val="15"/>
          <w:rFonts w:hint="eastAsia"/>
          <w:szCs w:val="22"/>
        </w:rPr>
        <w:fldChar w:fldCharType="end"/>
      </w:r>
      <w:r>
        <w:rPr>
          <w:rFonts w:hint="eastAsia"/>
          <w:szCs w:val="22"/>
        </w:rPr>
        <w:t xml:space="preserve"> </w:t>
      </w:r>
    </w:p>
    <w:p>
      <w:pPr>
        <w:jc w:val="left"/>
        <w:rPr>
          <w:szCs w:val="22"/>
          <w:u w:val="single"/>
        </w:rPr>
      </w:pPr>
      <w:r>
        <w:rPr>
          <w:rFonts w:hint="eastAsia"/>
          <w:szCs w:val="22"/>
        </w:rPr>
        <w:t>如果想扫掉关于作文估分的几个地雷，</w:t>
      </w:r>
      <w:r>
        <w:fldChar w:fldCharType="begin"/>
      </w:r>
      <w:r>
        <w:instrText xml:space="preserve"> HYPERLINK "http://video.itongzhuo.com/6ebeca47130945b293d7f1f0d798a10b/38ea38bce2e548b996046c2174171340-09a6ffb8f74c1515a8d8ce4a94d25a80-fd.mp4" </w:instrText>
      </w:r>
      <w:r>
        <w:fldChar w:fldCharType="separate"/>
      </w:r>
      <w:r>
        <w:rPr>
          <w:rStyle w:val="15"/>
          <w:rFonts w:hint="eastAsia"/>
          <w:szCs w:val="22"/>
        </w:rPr>
        <w:t>可以按住CTRL键点这里了解</w:t>
      </w:r>
      <w:r>
        <w:rPr>
          <w:rStyle w:val="15"/>
          <w:rFonts w:hint="eastAsia"/>
          <w:szCs w:val="22"/>
        </w:rPr>
        <w:fldChar w:fldCharType="end"/>
      </w:r>
    </w:p>
    <w:p>
      <w:pPr>
        <w:jc w:val="left"/>
        <w:rPr>
          <w:rFonts w:hint="default"/>
          <w:lang w:val="en-PH"/>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247"/>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1980"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rPr>
            </w:pPr>
          </w:p>
        </w:tc>
        <w:tc>
          <w:tcPr>
            <w:tcW w:w="1247"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lang w:val="en-PH"/>
              </w:rPr>
            </w:pPr>
          </w:p>
        </w:tc>
        <w:tc>
          <w:tcPr>
            <w:tcW w:w="5812"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rPr>
            </w:pPr>
            <w:r>
              <w:rPr>
                <w:rFonts w:hint="default" w:ascii="Times New Roman" w:hAnsi="Times New Roman" w:cs="Times New Roman"/>
                <w:b/>
                <w:sz w:val="24"/>
                <w:szCs w:val="24"/>
              </w:rPr>
              <w:t>Overall Positive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980"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rPr>
            </w:pPr>
            <w:r>
              <w:rPr>
                <w:rFonts w:hint="default" w:ascii="Times New Roman" w:hAnsi="Times New Roman" w:cs="Times New Roman"/>
                <w:b/>
                <w:sz w:val="24"/>
                <w:szCs w:val="24"/>
              </w:rPr>
              <w:t>Task Response</w:t>
            </w:r>
          </w:p>
        </w:tc>
        <w:tc>
          <w:tcPr>
            <w:tcW w:w="1247"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lang w:val="en-PH"/>
              </w:rPr>
            </w:pPr>
            <w:r>
              <w:rPr>
                <w:rFonts w:hint="default" w:cs="Times New Roman"/>
                <w:b/>
                <w:sz w:val="24"/>
                <w:szCs w:val="24"/>
                <w:lang w:val="en-US"/>
              </w:rPr>
              <w:t>7</w:t>
            </w:r>
          </w:p>
        </w:tc>
        <w:tc>
          <w:tcPr>
            <w:tcW w:w="5812" w:type="dxa"/>
            <w:vAlign w:val="center"/>
          </w:tcPr>
          <w:p>
            <w:pPr>
              <w:keepNext w:val="0"/>
              <w:keepLines w:val="0"/>
              <w:widowControl/>
              <w:suppressLineNumbers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spacing w:before="0" w:beforeLines="0" w:beforeAutospacing="0" w:after="160" w:afterLines="0" w:afterAutospacing="0" w:line="252" w:lineRule="auto"/>
              <w:ind w:left="0" w:right="0"/>
              <w:jc w:val="center"/>
              <w:rPr>
                <w:rFonts w:hint="default" w:ascii="Times New Roman" w:hAnsi="Times New Roman" w:cs="Times New Roman"/>
                <w:bCs/>
                <w:color w:val="0000FF"/>
                <w:sz w:val="24"/>
                <w:szCs w:val="24"/>
                <w:lang w:val="en-US"/>
              </w:rPr>
            </w:pPr>
            <w:r>
              <w:rPr>
                <w:rFonts w:hint="default" w:ascii="Times New Roman" w:hAnsi="Times New Roman" w:eastAsia="Times New Roman" w:cs="Times New Roman"/>
                <w:sz w:val="24"/>
                <w:szCs w:val="24"/>
                <w:lang w:val="en" w:eastAsia="en-US"/>
              </w:rPr>
              <w:t xml:space="preserve"> The introduction paraphrases the question and presents a clear opinion. The writer’s opinion is supported in the body of the essay</w:t>
            </w:r>
            <w:r>
              <w:rPr>
                <w:rFonts w:hint="default" w:eastAsia="Times New Roman" w:cs="Times New Roman"/>
                <w:sz w:val="24"/>
                <w:szCs w:val="24"/>
                <w:lang w:val="en-US" w:eastAsia="en-US"/>
              </w:rPr>
              <w:t>, particularly on the 2</w:t>
            </w:r>
            <w:r>
              <w:rPr>
                <w:rFonts w:hint="default" w:eastAsia="Times New Roman" w:cs="Times New Roman"/>
                <w:sz w:val="24"/>
                <w:szCs w:val="24"/>
                <w:vertAlign w:val="superscript"/>
                <w:lang w:val="en-US" w:eastAsia="en-US"/>
              </w:rPr>
              <w:t>nd</w:t>
            </w:r>
            <w:r>
              <w:rPr>
                <w:rFonts w:hint="default" w:eastAsia="Times New Roman" w:cs="Times New Roman"/>
                <w:sz w:val="24"/>
                <w:szCs w:val="24"/>
                <w:lang w:val="en-US" w:eastAsia="en-US"/>
              </w:rPr>
              <w:t xml:space="preserve"> side on why advertising cannot make people pay attention to</w:t>
            </w:r>
            <w:r>
              <w:rPr>
                <w:rFonts w:hint="default" w:ascii="Times New Roman" w:hAnsi="Times New Roman" w:eastAsia="Times New Roman" w:cs="Times New Roman"/>
                <w:sz w:val="24"/>
                <w:szCs w:val="24"/>
                <w:lang w:val="en" w:eastAsia="en-US"/>
              </w:rPr>
              <w:t>. The conclusion restates the writer’s 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980"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rPr>
            </w:pPr>
            <w:r>
              <w:rPr>
                <w:rFonts w:hint="default" w:ascii="Times New Roman" w:hAnsi="Times New Roman" w:cs="Times New Roman"/>
                <w:b/>
                <w:sz w:val="24"/>
                <w:szCs w:val="24"/>
              </w:rPr>
              <w:t>Coherence and Cohesion</w:t>
            </w:r>
          </w:p>
        </w:tc>
        <w:tc>
          <w:tcPr>
            <w:tcW w:w="1247"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lang w:val="en-PH"/>
              </w:rPr>
            </w:pPr>
            <w:r>
              <w:rPr>
                <w:rFonts w:hint="default" w:cs="Times New Roman"/>
                <w:b/>
                <w:sz w:val="24"/>
                <w:szCs w:val="24"/>
                <w:lang w:val="en-US"/>
              </w:rPr>
              <w:t>6</w:t>
            </w:r>
          </w:p>
        </w:tc>
        <w:tc>
          <w:tcPr>
            <w:tcW w:w="5812"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Cs/>
                <w:color w:val="0000FF"/>
                <w:sz w:val="24"/>
                <w:szCs w:val="24"/>
                <w:lang w:val="en-US"/>
              </w:rPr>
            </w:pPr>
            <w:r>
              <w:rPr>
                <w:rFonts w:hint="default" w:ascii="Times New Roman" w:hAnsi="Times New Roman" w:cs="Times New Roman"/>
                <w:bCs/>
                <w:color w:val="0000FF"/>
                <w:sz w:val="24"/>
                <w:szCs w:val="24"/>
                <w:lang w:val="en-PH"/>
              </w:rPr>
              <w:t xml:space="preserve">There is a </w:t>
            </w:r>
            <w:r>
              <w:rPr>
                <w:rFonts w:hint="default" w:cs="Times New Roman"/>
                <w:bCs/>
                <w:color w:val="0000FF"/>
                <w:sz w:val="24"/>
                <w:szCs w:val="24"/>
                <w:lang w:val="en-PH"/>
              </w:rPr>
              <w:t>standard arrangement</w:t>
            </w:r>
            <w:r>
              <w:rPr>
                <w:rFonts w:hint="default" w:ascii="Times New Roman" w:hAnsi="Times New Roman" w:cs="Times New Roman"/>
                <w:bCs/>
                <w:color w:val="0000FF"/>
                <w:sz w:val="24"/>
                <w:szCs w:val="24"/>
                <w:lang w:val="en-PH"/>
              </w:rPr>
              <w:t xml:space="preserve"> of </w:t>
            </w:r>
            <w:r>
              <w:rPr>
                <w:rFonts w:hint="default" w:cs="Times New Roman"/>
                <w:bCs/>
                <w:color w:val="0000FF"/>
                <w:sz w:val="24"/>
                <w:szCs w:val="24"/>
                <w:lang w:val="en-PH"/>
              </w:rPr>
              <w:t>an essay</w:t>
            </w:r>
            <w:r>
              <w:rPr>
                <w:rFonts w:hint="default" w:ascii="Times New Roman" w:hAnsi="Times New Roman" w:cs="Times New Roman"/>
                <w:bCs/>
                <w:color w:val="0000FF"/>
                <w:sz w:val="24"/>
                <w:szCs w:val="24"/>
                <w:lang w:val="en-PH"/>
              </w:rPr>
              <w:t xml:space="preserve">; introduction </w:t>
            </w:r>
            <w:r>
              <w:rPr>
                <w:rFonts w:hint="default" w:cs="Times New Roman"/>
                <w:bCs/>
                <w:color w:val="0000FF"/>
                <w:sz w:val="24"/>
                <w:szCs w:val="24"/>
                <w:lang w:val="en-PH"/>
              </w:rPr>
              <w:t>with thesis</w:t>
            </w:r>
            <w:r>
              <w:rPr>
                <w:rFonts w:hint="default" w:ascii="Times New Roman" w:hAnsi="Times New Roman" w:cs="Times New Roman"/>
                <w:bCs/>
                <w:color w:val="0000FF"/>
                <w:sz w:val="24"/>
                <w:szCs w:val="24"/>
                <w:lang w:val="en-PH"/>
              </w:rPr>
              <w:t xml:space="preserve"> statement;</w:t>
            </w:r>
            <w:r>
              <w:rPr>
                <w:rFonts w:hint="default" w:cs="Times New Roman"/>
                <w:bCs/>
                <w:color w:val="0000FF"/>
                <w:sz w:val="24"/>
                <w:szCs w:val="24"/>
                <w:lang w:val="en-PH"/>
              </w:rPr>
              <w:t xml:space="preserve"> paragraphs; </w:t>
            </w:r>
            <w:r>
              <w:rPr>
                <w:rFonts w:hint="default" w:ascii="Times New Roman" w:hAnsi="Times New Roman" w:cs="Times New Roman"/>
                <w:bCs/>
                <w:color w:val="0000FF"/>
                <w:sz w:val="24"/>
                <w:szCs w:val="24"/>
                <w:lang w:val="en-PH"/>
              </w:rPr>
              <w:t>conclusion</w:t>
            </w:r>
            <w:r>
              <w:rPr>
                <w:rFonts w:hint="default" w:cs="Times New Roman"/>
                <w:bCs/>
                <w:color w:val="0000FF"/>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980"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rPr>
            </w:pPr>
            <w:r>
              <w:rPr>
                <w:rFonts w:hint="default" w:ascii="Times New Roman" w:hAnsi="Times New Roman" w:cs="Times New Roman"/>
                <w:b/>
                <w:sz w:val="24"/>
                <w:szCs w:val="24"/>
              </w:rPr>
              <w:t>Lexical Resource</w:t>
            </w:r>
          </w:p>
        </w:tc>
        <w:tc>
          <w:tcPr>
            <w:tcW w:w="1247"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lang w:val="en-PH"/>
              </w:rPr>
            </w:pPr>
            <w:r>
              <w:rPr>
                <w:rFonts w:hint="default" w:cs="Times New Roman"/>
                <w:b/>
                <w:sz w:val="24"/>
                <w:szCs w:val="24"/>
                <w:lang w:val="en-US"/>
              </w:rPr>
              <w:t>6</w:t>
            </w:r>
          </w:p>
        </w:tc>
        <w:tc>
          <w:tcPr>
            <w:tcW w:w="5812"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Cs/>
                <w:color w:val="0000FF"/>
                <w:sz w:val="24"/>
                <w:szCs w:val="24"/>
                <w:u w:val="single"/>
                <w:lang w:val="en-US"/>
              </w:rPr>
            </w:pPr>
            <w:r>
              <w:rPr>
                <w:rFonts w:hint="default" w:ascii="Times New Roman" w:hAnsi="Times New Roman" w:cs="Times New Roman"/>
                <w:bCs/>
                <w:color w:val="0000FF"/>
                <w:sz w:val="24"/>
                <w:szCs w:val="24"/>
                <w:lang w:val="en-PH"/>
              </w:rPr>
              <w:t xml:space="preserve">You were able to use </w:t>
            </w:r>
            <w:r>
              <w:rPr>
                <w:rFonts w:hint="default" w:cs="Times New Roman"/>
                <w:bCs/>
                <w:color w:val="0000FF"/>
                <w:sz w:val="24"/>
                <w:szCs w:val="24"/>
                <w:lang w:val="en-PH"/>
              </w:rPr>
              <w:t xml:space="preserve">express yourself with proper English for most parts. </w:t>
            </w:r>
            <w:r>
              <w:rPr>
                <w:rFonts w:hint="default" w:ascii="Times New Roman" w:hAnsi="Times New Roman" w:eastAsia="Times New Roman"/>
                <w:color w:val="0000FF"/>
                <w:sz w:val="24"/>
                <w:szCs w:val="24"/>
                <w:lang w:val="e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980"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rPr>
            </w:pPr>
            <w:r>
              <w:rPr>
                <w:rFonts w:hint="default" w:ascii="Times New Roman" w:hAnsi="Times New Roman" w:cs="Times New Roman"/>
                <w:b/>
                <w:sz w:val="24"/>
                <w:szCs w:val="24"/>
              </w:rPr>
              <w:t>Grammatical Range and Accuracy</w:t>
            </w:r>
          </w:p>
        </w:tc>
        <w:tc>
          <w:tcPr>
            <w:tcW w:w="1247"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lang w:val="en-PH"/>
              </w:rPr>
            </w:pPr>
            <w:r>
              <w:rPr>
                <w:rFonts w:hint="default" w:cs="Times New Roman"/>
                <w:b/>
                <w:sz w:val="24"/>
                <w:szCs w:val="24"/>
                <w:lang w:val="en-US"/>
              </w:rPr>
              <w:t>7</w:t>
            </w:r>
          </w:p>
        </w:tc>
        <w:tc>
          <w:tcPr>
            <w:tcW w:w="5812"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Cs/>
                <w:color w:val="0000FF"/>
                <w:sz w:val="24"/>
                <w:szCs w:val="24"/>
                <w:u w:val="single"/>
                <w:lang w:val="en-US"/>
              </w:rPr>
            </w:pPr>
            <w:r>
              <w:rPr>
                <w:rFonts w:hint="default" w:ascii="Times New Roman" w:hAnsi="Times New Roman" w:eastAsia="Times New Roman" w:cs="Times New Roman"/>
                <w:color w:val="0000FF"/>
                <w:kern w:val="2"/>
                <w:sz w:val="24"/>
                <w:szCs w:val="24"/>
                <w:highlight w:val="white"/>
                <w:lang w:val="en-US"/>
              </w:rPr>
              <w:t xml:space="preserve">uses </w:t>
            </w:r>
            <w:r>
              <w:rPr>
                <w:rFonts w:hint="default" w:eastAsia="Times New Roman" w:cs="Times New Roman"/>
                <w:color w:val="0000FF"/>
                <w:kern w:val="2"/>
                <w:sz w:val="24"/>
                <w:szCs w:val="24"/>
                <w:highlight w:val="white"/>
                <w:lang w:val="en-US"/>
              </w:rPr>
              <w:t>c</w:t>
            </w:r>
            <w:r>
              <w:rPr>
                <w:rFonts w:hint="default" w:ascii="Times New Roman" w:hAnsi="Times New Roman" w:eastAsia="Times New Roman" w:cs="Times New Roman"/>
                <w:color w:val="0000FF"/>
                <w:kern w:val="2"/>
                <w:sz w:val="24"/>
                <w:szCs w:val="24"/>
                <w:highlight w:val="white"/>
                <w:lang w:val="en-US"/>
              </w:rPr>
              <w:t xml:space="preserve">omplex structures; produces </w:t>
            </w:r>
            <w:r>
              <w:rPr>
                <w:rFonts w:hint="default" w:eastAsia="Times New Roman" w:cs="Times New Roman"/>
                <w:color w:val="0000FF"/>
                <w:kern w:val="2"/>
                <w:sz w:val="24"/>
                <w:szCs w:val="24"/>
                <w:highlight w:val="white"/>
                <w:lang w:val="en-US"/>
              </w:rPr>
              <w:t>errors but do not affect 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980"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rPr>
            </w:pPr>
            <w:r>
              <w:rPr>
                <w:rFonts w:hint="default" w:ascii="Times New Roman" w:hAnsi="Times New Roman" w:cs="Times New Roman"/>
                <w:b/>
                <w:sz w:val="24"/>
                <w:szCs w:val="24"/>
              </w:rPr>
              <w:t>Overall Band Score</w:t>
            </w:r>
          </w:p>
        </w:tc>
        <w:tc>
          <w:tcPr>
            <w:tcW w:w="1247"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lang w:val="en-US"/>
              </w:rPr>
            </w:pPr>
            <w:r>
              <w:rPr>
                <w:rFonts w:hint="default" w:cs="Times New Roman"/>
                <w:b/>
                <w:sz w:val="24"/>
                <w:szCs w:val="24"/>
                <w:lang w:val="en-US"/>
              </w:rPr>
              <w:t>6.5</w:t>
            </w:r>
          </w:p>
        </w:tc>
        <w:tc>
          <w:tcPr>
            <w:tcW w:w="5812" w:type="dxa"/>
            <w:vAlign w:val="center"/>
          </w:tcPr>
          <w:p>
            <w:pPr>
              <w:keepNext w:val="0"/>
              <w:keepLines w:val="0"/>
              <w:suppressLineNumbers w:val="0"/>
              <w:spacing w:before="0" w:beforeAutospacing="0" w:after="160" w:afterAutospacing="0" w:line="256" w:lineRule="auto"/>
              <w:ind w:left="0" w:right="0"/>
              <w:jc w:val="center"/>
              <w:rPr>
                <w:rFonts w:hint="default" w:ascii="Times New Roman" w:hAnsi="Times New Roman" w:cs="Times New Roman"/>
                <w:b/>
                <w:sz w:val="24"/>
                <w:szCs w:val="24"/>
                <w:lang w:val="en-US"/>
              </w:rPr>
            </w:pPr>
            <w:r>
              <w:rPr>
                <w:rFonts w:hint="default" w:cs="Times New Roman"/>
                <w:b/>
                <w:sz w:val="24"/>
                <w:szCs w:val="24"/>
                <w:lang w:val="en-US"/>
              </w:rPr>
              <w:t>COMPETENT user</w:t>
            </w:r>
          </w:p>
        </w:tc>
      </w:tr>
    </w:tbl>
    <w:p>
      <w:pPr>
        <w:keepNext w:val="0"/>
        <w:keepLines w:val="0"/>
        <w:widowControl w:val="0"/>
        <w:suppressLineNumbers w:val="0"/>
        <w:spacing w:before="0" w:beforeAutospacing="0" w:after="0" w:afterAutospacing="0"/>
        <w:ind w:left="0" w:right="0"/>
        <w:jc w:val="both"/>
        <w:rPr>
          <w:rFonts w:hint="default"/>
          <w:lang w:val="en-PH"/>
        </w:rPr>
      </w:pPr>
    </w:p>
    <w:p>
      <w:pPr>
        <w:keepNext w:val="0"/>
        <w:keepLines w:val="0"/>
        <w:widowControl w:val="0"/>
        <w:suppressLineNumbers w:val="0"/>
        <w:spacing w:before="0" w:beforeAutospacing="0" w:after="160" w:afterAutospacing="0" w:line="252" w:lineRule="auto"/>
        <w:ind w:left="0" w:right="0"/>
        <w:jc w:val="both"/>
        <w:rPr>
          <w:b/>
          <w:bCs w:val="0"/>
          <w:lang w:val="en-US"/>
        </w:rPr>
      </w:pPr>
    </w:p>
    <w:p>
      <w:pPr>
        <w:keepNext w:val="0"/>
        <w:keepLines w:val="0"/>
        <w:widowControl w:val="0"/>
        <w:suppressLineNumbers w:val="0"/>
        <w:spacing w:before="0" w:beforeAutospacing="0" w:after="160" w:afterAutospacing="0" w:line="252" w:lineRule="auto"/>
        <w:ind w:left="0" w:right="0"/>
        <w:jc w:val="both"/>
        <w:rPr>
          <w:b/>
          <w:bCs w:val="0"/>
          <w:lang w:val="en-US"/>
        </w:rPr>
      </w:pP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71"/>
        <w:gridCol w:w="7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0"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252" w:lineRule="auto"/>
              <w:ind w:left="0" w:right="0"/>
              <w:jc w:val="both"/>
              <w:rPr>
                <w:rFonts w:hint="default"/>
                <w:szCs w:val="20"/>
                <w:lang w:val="en-US"/>
              </w:rPr>
            </w:pPr>
            <w:r>
              <w:rPr>
                <w:rFonts w:hint="default" w:ascii="Times New Roman" w:hAnsi="Times New Roman" w:eastAsia="SimSun" w:cs="Times New Roman"/>
                <w:b/>
                <w:bCs w:val="0"/>
                <w:kern w:val="2"/>
                <w:sz w:val="24"/>
                <w:szCs w:val="24"/>
                <w:lang w:val="en-US" w:eastAsia="zh-CN" w:bidi="ar"/>
              </w:rPr>
              <w:t xml:space="preserve">Suggestion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327" w:hRule="atLeast"/>
        </w:trPr>
        <w:tc>
          <w:tcPr>
            <w:tcW w:w="147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2" w:lineRule="auto"/>
              <w:ind w:left="0" w:right="0"/>
              <w:jc w:val="both"/>
              <w:rPr>
                <w:rFonts w:hint="default" w:ascii="Times New Roman" w:hAnsi="Times New Roman" w:cs="Times New Roman"/>
                <w:sz w:val="24"/>
                <w:szCs w:val="24"/>
                <w:lang w:val="en-US"/>
              </w:rPr>
            </w:pPr>
            <w:r>
              <w:rPr>
                <w:rFonts w:hint="default" w:ascii="Times New Roman" w:hAnsi="Times New Roman" w:eastAsia="SimSun" w:cs="Times New Roman"/>
                <w:kern w:val="2"/>
                <w:sz w:val="24"/>
                <w:szCs w:val="24"/>
                <w:lang w:val="en-US" w:eastAsia="zh-CN" w:bidi="ar"/>
              </w:rPr>
              <w:t>TR</w:t>
            </w:r>
          </w:p>
        </w:tc>
        <w:tc>
          <w:tcPr>
            <w:tcW w:w="7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2" w:lineRule="auto"/>
              <w:ind w:left="0" w:right="0"/>
              <w:jc w:val="left"/>
              <w:rPr>
                <w:rFonts w:hint="default" w:eastAsia="Times New Roman"/>
                <w:b/>
                <w:bCs/>
                <w:spacing w:val="12"/>
                <w:szCs w:val="20"/>
                <w:highlight w:val="white"/>
                <w:lang w:val="en-US" w:bidi="ar"/>
              </w:rPr>
            </w:pPr>
            <w:r>
              <w:rPr>
                <w:rFonts w:hint="default" w:eastAsia="Times New Roman"/>
                <w:b/>
                <w:bCs/>
                <w:spacing w:val="12"/>
                <w:szCs w:val="20"/>
                <w:highlight w:val="white"/>
                <w:lang w:val="en-PH" w:bidi="ar"/>
              </w:rPr>
              <w:t xml:space="preserve">WEAK POINT: </w:t>
            </w:r>
            <w:r>
              <w:rPr>
                <w:rFonts w:hint="default" w:eastAsia="Times New Roman"/>
                <w:b/>
                <w:bCs/>
                <w:spacing w:val="12"/>
                <w:szCs w:val="20"/>
                <w:highlight w:val="white"/>
                <w:lang w:val="en-US" w:bidi="ar"/>
              </w:rPr>
              <w:t xml:space="preserve">FORMAT </w:t>
            </w:r>
          </w:p>
          <w:p>
            <w:pPr>
              <w:keepNext w:val="0"/>
              <w:keepLines w:val="0"/>
              <w:widowControl w:val="0"/>
              <w:suppressLineNumbers w:val="0"/>
              <w:spacing w:before="0" w:beforeAutospacing="0" w:after="160" w:afterAutospacing="0" w:line="252" w:lineRule="auto"/>
              <w:ind w:left="0" w:right="0"/>
              <w:jc w:val="left"/>
              <w:rPr>
                <w:rFonts w:hint="default" w:eastAsia="Times New Roman"/>
                <w:b/>
                <w:bCs/>
                <w:spacing w:val="12"/>
                <w:szCs w:val="20"/>
                <w:highlight w:val="white"/>
                <w:lang w:val="en-PH" w:bidi="ar"/>
              </w:rPr>
            </w:pPr>
            <w:r>
              <w:rPr>
                <w:rFonts w:hint="default" w:eastAsia="Times New Roman"/>
                <w:b/>
                <w:bCs/>
                <w:spacing w:val="12"/>
                <w:szCs w:val="20"/>
                <w:highlight w:val="white"/>
                <w:lang w:val="en-PH" w:bidi="ar"/>
              </w:rPr>
              <w:t>SUGGESTION:</w:t>
            </w:r>
          </w:p>
          <w:p>
            <w:pPr>
              <w:pStyle w:val="16"/>
              <w:keepNext w:val="0"/>
              <w:keepLines w:val="0"/>
              <w:widowControl/>
              <w:numPr>
                <w:ilvl w:val="0"/>
                <w:numId w:val="3"/>
              </w:numPr>
              <w:suppressLineNumbers w:val="0"/>
              <w:shd w:val="clear" w:fill="FFFFFF"/>
              <w:spacing w:before="0" w:beforeAutospacing="0" w:afterAutospacing="0" w:line="24" w:lineRule="atLeast"/>
              <w:ind w:left="0" w:right="0" w:firstLine="0"/>
              <w:jc w:val="both"/>
              <w:rPr>
                <w:rFonts w:hint="default"/>
                <w:szCs w:val="24"/>
                <w:lang w:val="en-US" w:eastAsia="en-US"/>
              </w:rPr>
            </w:pPr>
            <w:r>
              <w:rPr>
                <w:rFonts w:hint="eastAsia" w:eastAsia="Helvetica Neue"/>
                <w:b/>
                <w:bCs w:val="0"/>
                <w:spacing w:val="12"/>
                <w:u w:val="single"/>
                <w:shd w:val="clear" w:fill="FFFFFF"/>
                <w:lang w:val="en-US" w:eastAsia="en-US"/>
              </w:rPr>
              <w:t xml:space="preserve">Discussion + opinion question tips </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b/>
                <w:bCs w:val="0"/>
                <w:szCs w:val="24"/>
                <w:lang w:val="en-US"/>
              </w:rPr>
            </w:pPr>
            <w:r>
              <w:rPr>
                <w:rFonts w:hint="default" w:ascii="Times New Roman" w:hAnsi="Times New Roman" w:eastAsia="SimSun" w:cs="Times New Roman"/>
                <w:b/>
                <w:bCs w:val="0"/>
                <w:kern w:val="2"/>
                <w:sz w:val="24"/>
                <w:szCs w:val="24"/>
                <w:lang w:val="en-US" w:eastAsia="zh-CN" w:bidi="ar"/>
              </w:rPr>
              <w:t>Identify both sides/arguments [there are always 2]</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b/>
                <w:bCs w:val="0"/>
                <w:szCs w:val="24"/>
                <w:u w:val="single"/>
                <w:lang w:val="en-US"/>
              </w:rPr>
            </w:pPr>
            <w:r>
              <w:rPr>
                <w:rFonts w:hint="default" w:ascii="Times New Roman" w:hAnsi="Times New Roman" w:eastAsia="SimSun" w:cs="Times New Roman"/>
                <w:b/>
                <w:bCs w:val="0"/>
                <w:kern w:val="2"/>
                <w:sz w:val="24"/>
                <w:szCs w:val="24"/>
                <w:u w:val="single"/>
                <w:lang w:val="en-US" w:eastAsia="zh-CN" w:bidi="ar"/>
              </w:rPr>
              <w:t>Find supporting points for both sides</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b/>
                <w:bCs w:val="0"/>
                <w:szCs w:val="24"/>
                <w:highlight w:val="yellow"/>
                <w:lang w:val="en-US"/>
              </w:rPr>
            </w:pPr>
            <w:r>
              <w:rPr>
                <w:rFonts w:hint="default" w:ascii="Times New Roman" w:hAnsi="Times New Roman" w:eastAsia="SimSun" w:cs="Times New Roman"/>
                <w:b/>
                <w:bCs w:val="0"/>
                <w:kern w:val="2"/>
                <w:sz w:val="24"/>
                <w:szCs w:val="24"/>
                <w:highlight w:val="yellow"/>
                <w:u w:val="single"/>
                <w:lang w:val="en-US" w:eastAsia="zh-CN" w:bidi="ar"/>
              </w:rPr>
              <w:t xml:space="preserve">Discuss both sides, </w:t>
            </w:r>
            <w:r>
              <w:rPr>
                <w:rFonts w:hint="default" w:ascii="Times New Roman" w:hAnsi="Times New Roman" w:eastAsia="SimSun" w:cs="Times New Roman"/>
                <w:b/>
                <w:bCs w:val="0"/>
                <w:kern w:val="2"/>
                <w:sz w:val="24"/>
                <w:szCs w:val="24"/>
                <w:highlight w:val="yellow"/>
                <w:lang w:val="en-US" w:eastAsia="zh-CN" w:bidi="ar"/>
              </w:rPr>
              <w:t>not just the side you agree with. Follow instructions.</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szCs w:val="24"/>
                <w:highlight w:val="yellow"/>
                <w:lang w:val="en-US"/>
              </w:rPr>
            </w:pPr>
            <w:r>
              <w:rPr>
                <w:rFonts w:hint="default" w:cs="Times New Roman"/>
                <w:b/>
                <w:bCs w:val="0"/>
                <w:kern w:val="2"/>
                <w:sz w:val="24"/>
                <w:szCs w:val="24"/>
                <w:highlight w:val="yellow"/>
                <w:lang w:val="en-US" w:eastAsia="zh-CN" w:bidi="ar"/>
              </w:rPr>
              <w:t>The 2 sides must be presented based on others’ views and not yours.</w:t>
            </w:r>
            <w:r>
              <w:rPr>
                <w:rFonts w:hint="default" w:ascii="Times New Roman" w:hAnsi="Times New Roman" w:eastAsia="SimSun" w:cs="Times New Roman"/>
                <w:kern w:val="2"/>
                <w:sz w:val="24"/>
                <w:szCs w:val="24"/>
                <w:highlight w:val="yellow"/>
                <w:lang w:val="en-US" w:eastAsia="zh-CN" w:bidi="ar"/>
              </w:rPr>
              <w:t xml:space="preserve"> </w:t>
            </w:r>
            <w:r>
              <w:rPr>
                <w:rFonts w:hint="default" w:cs="Times New Roman"/>
                <w:kern w:val="2"/>
                <w:sz w:val="24"/>
                <w:szCs w:val="24"/>
                <w:highlight w:val="yellow"/>
                <w:lang w:val="en-US" w:eastAsia="zh-CN" w:bidi="ar"/>
              </w:rPr>
              <w:t xml:space="preserve"> Your opinion can be clarified again in the conclusion and/or separate opinion paragraph.</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szCs w:val="24"/>
                <w:lang w:val="en-US"/>
              </w:rPr>
            </w:pPr>
            <w:r>
              <w:rPr>
                <w:rFonts w:hint="default" w:cs="Times New Roman"/>
                <w:b/>
                <w:bCs/>
                <w:kern w:val="2"/>
                <w:sz w:val="24"/>
                <w:szCs w:val="24"/>
                <w:highlight w:val="yellow"/>
                <w:u w:val="single"/>
                <w:lang w:val="en-US" w:eastAsia="zh-CN" w:bidi="ar"/>
              </w:rPr>
              <w:t>Balance the discussion of both sides.</w:t>
            </w:r>
            <w:r>
              <w:rPr>
                <w:rFonts w:hint="default" w:cs="Times New Roman"/>
                <w:b/>
                <w:bCs/>
                <w:kern w:val="2"/>
                <w:sz w:val="24"/>
                <w:szCs w:val="24"/>
                <w:u w:val="single"/>
                <w:lang w:val="en-US" w:eastAsia="zh-CN" w:bidi="ar"/>
              </w:rPr>
              <w:t xml:space="preserve"> </w:t>
            </w:r>
            <w:r>
              <w:rPr>
                <w:rFonts w:hint="default" w:cs="Times New Roman"/>
                <w:kern w:val="2"/>
                <w:sz w:val="24"/>
                <w:szCs w:val="24"/>
                <w:lang w:val="en-US" w:eastAsia="zh-CN" w:bidi="ar"/>
              </w:rPr>
              <w:t>Even if you agree with one side only, do not compromise the opposite. If this was purely opinion essay, it is fine. But discuss both views should be balanced and no bias should be apparent.</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szCs w:val="24"/>
                <w:lang w:val="en-US"/>
              </w:rPr>
            </w:pPr>
            <w:r>
              <w:rPr>
                <w:rFonts w:hint="default" w:cs="Times New Roman"/>
                <w:kern w:val="2"/>
                <w:sz w:val="24"/>
                <w:szCs w:val="24"/>
                <w:lang w:val="en-US" w:eastAsia="zh-CN" w:bidi="ar"/>
              </w:rPr>
              <w:t>Do not contradict that views whether you agree or not. Focus on discussing the truth of the views.</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szCs w:val="24"/>
                <w:lang w:val="en-US"/>
              </w:rPr>
            </w:pPr>
            <w:r>
              <w:rPr>
                <w:rFonts w:hint="default"/>
                <w:szCs w:val="24"/>
                <w:lang w:val="en-US"/>
              </w:rPr>
              <w:t>The opinion can be “elaborated” in a separate opinion paragraph, while it is also fine to present opinion in the conclusion.</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szCs w:val="24"/>
                <w:lang w:val="en-US"/>
              </w:rPr>
            </w:pPr>
            <w:r>
              <w:rPr>
                <w:rFonts w:hint="default"/>
                <w:szCs w:val="24"/>
                <w:lang w:val="en-US"/>
              </w:rPr>
              <w:t>Preferably, it is best to have a separate opinion BP if your opinion is objective or balanced [agree both sides] OR different from the 2 views given because you can elaborate the reason which the examiner will have to understand. When having a separate opinion BP, you may or may not write or have a conclusion anymore.</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szCs w:val="24"/>
                <w:lang w:val="en-US"/>
              </w:rPr>
            </w:pPr>
            <w:r>
              <w:rPr>
                <w:rFonts w:hint="default"/>
                <w:szCs w:val="24"/>
                <w:lang w:val="en-US"/>
              </w:rPr>
              <w:t>Meanwhile, stating the choice briefly in the conclusion is preferable when you agree with one side and you have explained it clearly and strongly in its body paragraph.</w:t>
            </w:r>
          </w:p>
          <w:p>
            <w:pPr>
              <w:keepNext w:val="0"/>
              <w:keepLines w:val="0"/>
              <w:widowControl w:val="0"/>
              <w:numPr>
                <w:ilvl w:val="0"/>
                <w:numId w:val="4"/>
              </w:numPr>
              <w:suppressLineNumbers w:val="0"/>
              <w:spacing w:before="0" w:beforeAutospacing="0" w:after="160" w:afterAutospacing="0" w:line="252" w:lineRule="auto"/>
              <w:ind w:left="420" w:right="0" w:hanging="420"/>
              <w:jc w:val="left"/>
              <w:rPr>
                <w:rFonts w:hint="default" w:ascii="Times New Roman" w:hAnsi="Times New Roman" w:cs="Times New Roman"/>
                <w:i/>
                <w:iCs/>
                <w:color w:val="0000FF"/>
                <w:sz w:val="26"/>
                <w:szCs w:val="26"/>
                <w:highlight w:val="none"/>
                <w:lang w:val="en-US"/>
              </w:rPr>
            </w:pPr>
            <w:r>
              <w:rPr>
                <w:rFonts w:hint="default" w:ascii="Times New Roman" w:hAnsi="Times New Roman" w:eastAsia="Microsoft YaHei" w:cs="Times New Roman"/>
                <w:i/>
                <w:iCs/>
                <w:color w:val="0000FF"/>
                <w:spacing w:val="0"/>
                <w:sz w:val="26"/>
                <w:szCs w:val="26"/>
                <w:highlight w:val="none"/>
                <w:shd w:val="clear" w:fill="FFFFFF"/>
                <w:lang w:val="en-US"/>
              </w:rPr>
              <w:t>T</w:t>
            </w:r>
            <w:r>
              <w:rPr>
                <w:rFonts w:hint="default" w:ascii="Times New Roman" w:hAnsi="Times New Roman" w:eastAsia="Microsoft YaHei" w:cs="Times New Roman"/>
                <w:i/>
                <w:iCs/>
                <w:caps w:val="0"/>
                <w:color w:val="0000FF"/>
                <w:spacing w:val="0"/>
                <w:sz w:val="26"/>
                <w:szCs w:val="26"/>
                <w:highlight w:val="none"/>
                <w:shd w:val="clear" w:fill="FFFFFF"/>
                <w:lang w:val="en-US"/>
              </w:rPr>
              <w:t xml:space="preserve">o summarize: </w:t>
            </w:r>
            <w:r>
              <w:rPr>
                <w:rFonts w:hint="default" w:ascii="Times New Roman" w:hAnsi="Times New Roman" w:eastAsia="Microsoft YaHei" w:cs="Times New Roman"/>
                <w:i/>
                <w:iCs/>
                <w:caps w:val="0"/>
                <w:color w:val="0000FF"/>
                <w:spacing w:val="0"/>
                <w:sz w:val="26"/>
                <w:szCs w:val="26"/>
                <w:highlight w:val="none"/>
                <w:shd w:val="clear" w:fill="FFFFFF"/>
              </w:rPr>
              <w:t>discuss both views:</w:t>
            </w:r>
            <w:r>
              <w:rPr>
                <w:rFonts w:hint="default" w:ascii="Times New Roman" w:hAnsi="Times New Roman" w:eastAsia="Microsoft YaHei" w:cs="Times New Roman"/>
                <w:i/>
                <w:iCs/>
                <w:caps w:val="0"/>
                <w:color w:val="0000FF"/>
                <w:spacing w:val="0"/>
                <w:sz w:val="26"/>
                <w:szCs w:val="26"/>
                <w:highlight w:val="none"/>
                <w:shd w:val="clear" w:fill="FFFFFF"/>
              </w:rPr>
              <w:br w:type="textWrapping"/>
            </w:r>
            <w:r>
              <w:rPr>
                <w:rFonts w:hint="default" w:ascii="Times New Roman" w:hAnsi="Times New Roman" w:eastAsia="Microsoft YaHei" w:cs="Times New Roman"/>
                <w:i/>
                <w:iCs/>
                <w:caps w:val="0"/>
                <w:color w:val="0000FF"/>
                <w:spacing w:val="0"/>
                <w:sz w:val="26"/>
                <w:szCs w:val="26"/>
                <w:highlight w:val="none"/>
                <w:shd w:val="clear" w:fill="FFFFFF"/>
              </w:rPr>
              <w:t>--give equal arguments</w:t>
            </w:r>
            <w:r>
              <w:rPr>
                <w:rFonts w:hint="default" w:ascii="Times New Roman" w:hAnsi="Times New Roman" w:eastAsia="Microsoft YaHei" w:cs="Times New Roman"/>
                <w:i/>
                <w:iCs/>
                <w:caps w:val="0"/>
                <w:color w:val="0000FF"/>
                <w:spacing w:val="0"/>
                <w:sz w:val="26"/>
                <w:szCs w:val="26"/>
                <w:highlight w:val="none"/>
                <w:shd w:val="clear" w:fill="FFFFFF"/>
              </w:rPr>
              <w:br w:type="textWrapping"/>
            </w:r>
            <w:r>
              <w:rPr>
                <w:rFonts w:hint="default" w:ascii="Times New Roman" w:hAnsi="Times New Roman" w:eastAsia="Microsoft YaHei" w:cs="Times New Roman"/>
                <w:i/>
                <w:iCs/>
                <w:caps w:val="0"/>
                <w:color w:val="0000FF"/>
                <w:spacing w:val="0"/>
                <w:sz w:val="26"/>
                <w:szCs w:val="26"/>
                <w:highlight w:val="none"/>
                <w:shd w:val="clear" w:fill="FFFFFF"/>
              </w:rPr>
              <w:t>--recognize that it's the view of others</w:t>
            </w:r>
            <w:r>
              <w:rPr>
                <w:rFonts w:hint="default" w:ascii="Times New Roman" w:hAnsi="Times New Roman" w:eastAsia="Microsoft YaHei" w:cs="Times New Roman"/>
                <w:i/>
                <w:iCs/>
                <w:caps w:val="0"/>
                <w:color w:val="0000FF"/>
                <w:spacing w:val="0"/>
                <w:sz w:val="26"/>
                <w:szCs w:val="26"/>
                <w:highlight w:val="none"/>
                <w:shd w:val="clear" w:fill="FFFFFF"/>
              </w:rPr>
              <w:br w:type="textWrapping"/>
            </w:r>
            <w:r>
              <w:rPr>
                <w:rFonts w:hint="default" w:ascii="Times New Roman" w:hAnsi="Times New Roman" w:eastAsia="Microsoft YaHei" w:cs="Times New Roman"/>
                <w:i/>
                <w:iCs/>
                <w:caps w:val="0"/>
                <w:color w:val="0000FF"/>
                <w:spacing w:val="0"/>
                <w:sz w:val="26"/>
                <w:szCs w:val="26"/>
                <w:highlight w:val="none"/>
                <w:shd w:val="clear" w:fill="FFFFFF"/>
              </w:rPr>
              <w:t>- balanced ideas</w:t>
            </w:r>
            <w:r>
              <w:rPr>
                <w:rFonts w:hint="default" w:ascii="Times New Roman" w:hAnsi="Times New Roman" w:eastAsia="Microsoft YaHei" w:cs="Times New Roman"/>
                <w:i/>
                <w:iCs/>
                <w:caps w:val="0"/>
                <w:color w:val="0000FF"/>
                <w:spacing w:val="0"/>
                <w:sz w:val="26"/>
                <w:szCs w:val="26"/>
                <w:highlight w:val="none"/>
                <w:shd w:val="clear" w:fill="FFFFFF"/>
              </w:rPr>
              <w:br w:type="textWrapping"/>
            </w:r>
            <w:r>
              <w:rPr>
                <w:rFonts w:hint="default" w:ascii="Times New Roman" w:hAnsi="Times New Roman" w:eastAsia="Microsoft YaHei" w:cs="Times New Roman"/>
                <w:i/>
                <w:iCs/>
                <w:caps w:val="0"/>
                <w:color w:val="0000FF"/>
                <w:spacing w:val="0"/>
                <w:sz w:val="26"/>
                <w:szCs w:val="26"/>
                <w:highlight w:val="none"/>
                <w:shd w:val="clear" w:fill="FFFFFF"/>
              </w:rPr>
              <w:t xml:space="preserve">***writing that one outweighs the other </w:t>
            </w:r>
            <w:r>
              <w:rPr>
                <w:rFonts w:hint="default" w:ascii="Times New Roman" w:hAnsi="Times New Roman" w:eastAsia="Microsoft YaHei" w:cs="Times New Roman"/>
                <w:i/>
                <w:iCs/>
                <w:caps w:val="0"/>
                <w:color w:val="0000FF"/>
                <w:spacing w:val="0"/>
                <w:sz w:val="26"/>
                <w:szCs w:val="26"/>
                <w:highlight w:val="none"/>
                <w:shd w:val="clear" w:fill="FFFFFF"/>
                <w:lang w:val="en-US"/>
              </w:rPr>
              <w:t xml:space="preserve">[when one side has 2, the other has 1 point] </w:t>
            </w:r>
            <w:r>
              <w:rPr>
                <w:rFonts w:hint="default" w:ascii="Times New Roman" w:hAnsi="Times New Roman" w:eastAsia="Microsoft YaHei" w:cs="Times New Roman"/>
                <w:i/>
                <w:iCs/>
                <w:caps w:val="0"/>
                <w:color w:val="0000FF"/>
                <w:spacing w:val="0"/>
                <w:sz w:val="26"/>
                <w:szCs w:val="26"/>
                <w:highlight w:val="none"/>
                <w:shd w:val="clear" w:fill="FFFFFF"/>
              </w:rPr>
              <w:t xml:space="preserve">might lead to a wrong structure as the students might fail to address the 2 sides equally </w:t>
            </w:r>
            <w:r>
              <w:rPr>
                <w:rFonts w:hint="default" w:ascii="Times New Roman" w:hAnsi="Times New Roman" w:eastAsia="Microsoft YaHei" w:cs="Times New Roman"/>
                <w:i/>
                <w:iCs/>
                <w:caps w:val="0"/>
                <w:color w:val="0000FF"/>
                <w:spacing w:val="0"/>
                <w:sz w:val="26"/>
                <w:szCs w:val="26"/>
                <w:highlight w:val="none"/>
                <w:shd w:val="clear" w:fill="FFFFFF"/>
                <w:lang w:val="en-US"/>
              </w:rPr>
              <w:t>as per real writing tasks</w:t>
            </w:r>
            <w:r>
              <w:rPr>
                <w:rFonts w:hint="default" w:ascii="Times New Roman" w:hAnsi="Times New Roman" w:eastAsia="Microsoft YaHei" w:cs="Times New Roman"/>
                <w:i/>
                <w:iCs/>
                <w:caps w:val="0"/>
                <w:color w:val="0000FF"/>
                <w:spacing w:val="0"/>
                <w:sz w:val="26"/>
                <w:szCs w:val="26"/>
                <w:highlight w:val="none"/>
                <w:shd w:val="clear" w:fill="FFFFFF"/>
              </w:rPr>
              <w:br w:type="textWrapping"/>
            </w:r>
            <w:r>
              <w:rPr>
                <w:rFonts w:hint="default" w:ascii="Times New Roman" w:hAnsi="Times New Roman" w:eastAsia="Microsoft YaHei" w:cs="Times New Roman"/>
                <w:i/>
                <w:iCs/>
                <w:caps w:val="0"/>
                <w:color w:val="0000FF"/>
                <w:spacing w:val="0"/>
                <w:sz w:val="26"/>
                <w:szCs w:val="26"/>
                <w:highlight w:val="none"/>
                <w:shd w:val="clear" w:fill="FFFFFF"/>
              </w:rPr>
              <w:br w:type="textWrapping"/>
            </w:r>
            <w:r>
              <w:rPr>
                <w:rFonts w:hint="default" w:ascii="Times New Roman" w:hAnsi="Times New Roman" w:eastAsia="Microsoft YaHei" w:cs="Times New Roman"/>
                <w:i/>
                <w:iCs/>
                <w:caps w:val="0"/>
                <w:color w:val="0000FF"/>
                <w:spacing w:val="0"/>
                <w:sz w:val="26"/>
                <w:szCs w:val="26"/>
                <w:highlight w:val="none"/>
                <w:shd w:val="clear" w:fill="FFFFFF"/>
              </w:rPr>
              <w:t xml:space="preserve">*give your opinion </w:t>
            </w:r>
            <w:r>
              <w:rPr>
                <w:rFonts w:hint="default" w:ascii="Times New Roman" w:hAnsi="Times New Roman" w:eastAsia="Microsoft YaHei" w:cs="Times New Roman"/>
                <w:i/>
                <w:iCs/>
                <w:caps w:val="0"/>
                <w:color w:val="0000FF"/>
                <w:spacing w:val="0"/>
                <w:sz w:val="26"/>
                <w:szCs w:val="26"/>
                <w:highlight w:val="none"/>
                <w:shd w:val="clear" w:fill="FFFFFF"/>
              </w:rPr>
              <w:br w:type="textWrapping"/>
            </w:r>
            <w:r>
              <w:rPr>
                <w:rFonts w:hint="default" w:ascii="Times New Roman" w:hAnsi="Times New Roman" w:eastAsia="Microsoft YaHei" w:cs="Times New Roman"/>
                <w:i/>
                <w:iCs/>
                <w:caps w:val="0"/>
                <w:color w:val="0000FF"/>
                <w:spacing w:val="0"/>
                <w:sz w:val="26"/>
                <w:szCs w:val="26"/>
                <w:highlight w:val="none"/>
                <w:shd w:val="clear" w:fill="FFFFFF"/>
              </w:rPr>
              <w:t>= choose which side you agree with</w:t>
            </w:r>
            <w:r>
              <w:rPr>
                <w:rFonts w:hint="default" w:ascii="Times New Roman" w:hAnsi="Times New Roman" w:eastAsia="Microsoft YaHei" w:cs="Times New Roman"/>
                <w:i/>
                <w:iCs/>
                <w:caps w:val="0"/>
                <w:color w:val="0000FF"/>
                <w:spacing w:val="0"/>
                <w:sz w:val="26"/>
                <w:szCs w:val="26"/>
                <w:highlight w:val="none"/>
                <w:shd w:val="clear" w:fill="FFFFFF"/>
                <w:lang w:val="en-US"/>
              </w:rPr>
              <w:t xml:space="preserve"> and state this in the introduction and conclusion/ or you can have a a separate body paragraph for this</w:t>
            </w:r>
            <w:r>
              <w:rPr>
                <w:rFonts w:hint="default" w:ascii="Times New Roman" w:hAnsi="Times New Roman" w:eastAsia="Microsoft YaHei" w:cs="Times New Roman"/>
                <w:i/>
                <w:iCs/>
                <w:caps w:val="0"/>
                <w:color w:val="0000FF"/>
                <w:spacing w:val="0"/>
                <w:sz w:val="26"/>
                <w:szCs w:val="26"/>
                <w:highlight w:val="none"/>
                <w:shd w:val="clear" w:fill="FFFFFF"/>
              </w:rPr>
              <w:br w:type="textWrapping"/>
            </w:r>
            <w:r>
              <w:rPr>
                <w:rFonts w:hint="default" w:ascii="Times New Roman" w:hAnsi="Times New Roman" w:eastAsia="Microsoft YaHei" w:cs="Times New Roman"/>
                <w:i/>
                <w:iCs/>
                <w:caps w:val="0"/>
                <w:color w:val="0000FF"/>
                <w:spacing w:val="0"/>
                <w:sz w:val="26"/>
                <w:szCs w:val="26"/>
                <w:highlight w:val="none"/>
                <w:shd w:val="clear" w:fill="FFFFFF"/>
              </w:rPr>
              <w:t>= separate the paragraph for this to show that you recognize the two first before you give your own opinion</w:t>
            </w:r>
          </w:p>
          <w:p>
            <w:pPr>
              <w:keepNext w:val="0"/>
              <w:keepLines w:val="0"/>
              <w:widowControl/>
              <w:suppressLineNumbers w:val="0"/>
              <w:spacing w:before="0" w:beforeAutospacing="0" w:after="160" w:afterAutospacing="0" w:line="236" w:lineRule="atLeast"/>
              <w:ind w:left="726" w:right="0" w:hanging="425"/>
              <w:jc w:val="left"/>
              <w:rPr>
                <w:rFonts w:hint="default" w:ascii="Times New Roman" w:hAnsi="Times New Roman" w:eastAsia="Helvetica" w:cs="Times New Roman"/>
                <w:b/>
                <w:bCs/>
                <w:i w:val="0"/>
                <w:caps w:val="0"/>
                <w:color w:val="333333"/>
                <w:spacing w:val="0"/>
                <w:kern w:val="0"/>
                <w:sz w:val="24"/>
                <w:szCs w:val="24"/>
                <w:shd w:val="clear" w:fill="FFFFFF"/>
                <w:lang w:val="en-PH" w:eastAsia="zh-CN" w:bidi="ar"/>
              </w:rPr>
            </w:pPr>
            <w:r>
              <w:rPr>
                <w:rFonts w:hint="default" w:ascii="Times New Roman" w:hAnsi="Times New Roman" w:eastAsia="Helvetica" w:cs="Times New Roman"/>
                <w:b/>
                <w:bCs/>
                <w:i w:val="0"/>
                <w:caps w:val="0"/>
                <w:color w:val="333333"/>
                <w:spacing w:val="0"/>
                <w:kern w:val="0"/>
                <w:sz w:val="24"/>
                <w:szCs w:val="24"/>
                <w:lang w:val="en-US" w:eastAsia="zh-CN" w:bidi="ar"/>
              </w:rPr>
              <w:t>POSITIVE OUTCOME OF THESE CHANGES:</w:t>
            </w:r>
            <w:r>
              <w:rPr>
                <w:rFonts w:hint="default" w:eastAsia="Helvetica" w:cs="Times New Roman"/>
                <w:b/>
                <w:bCs/>
                <w:i w:val="0"/>
                <w:caps w:val="0"/>
                <w:color w:val="333333"/>
                <w:spacing w:val="0"/>
                <w:kern w:val="0"/>
                <w:sz w:val="24"/>
                <w:szCs w:val="24"/>
                <w:lang w:val="en-PH" w:eastAsia="zh-CN" w:bidi="ar"/>
              </w:rPr>
              <w:t xml:space="preserve"> knowing the different types of questions; how to attack them and format will give you confidence because you never know what you’ll get in the actual exam.</w:t>
            </w:r>
          </w:p>
          <w:p>
            <w:pPr>
              <w:keepNext w:val="0"/>
              <w:keepLines w:val="0"/>
              <w:widowControl w:val="0"/>
              <w:suppressLineNumbers w:val="0"/>
              <w:spacing w:before="0" w:beforeAutospacing="0" w:after="0" w:afterAutospacing="0" w:line="252" w:lineRule="auto"/>
              <w:ind w:left="0" w:right="0"/>
              <w:jc w:val="left"/>
              <w:rPr>
                <w:rFonts w:hint="default" w:ascii="Times New Roman" w:hAnsi="Times New Roman" w:eastAsia="Times New Roman" w:cs="Times New Roman"/>
                <w:sz w:val="24"/>
                <w:szCs w:val="24"/>
                <w:lang w:val="en-PH"/>
              </w:rPr>
            </w:pPr>
          </w:p>
          <w:p>
            <w:pPr>
              <w:keepNext w:val="0"/>
              <w:keepLines w:val="0"/>
              <w:widowControl w:val="0"/>
              <w:suppressLineNumbers w:val="0"/>
              <w:spacing w:before="0" w:beforeAutospacing="0" w:after="0" w:afterAutospacing="0" w:line="252" w:lineRule="auto"/>
              <w:ind w:left="0" w:right="0"/>
              <w:jc w:val="left"/>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0" w:hRule="atLeast"/>
        </w:trPr>
        <w:tc>
          <w:tcPr>
            <w:tcW w:w="147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2" w:lineRule="auto"/>
              <w:ind w:left="0" w:right="0"/>
              <w:jc w:val="left"/>
              <w:rPr>
                <w:rFonts w:hint="default"/>
                <w:szCs w:val="20"/>
                <w:lang w:val="en-US"/>
              </w:rPr>
            </w:pPr>
            <w:r>
              <w:rPr>
                <w:rFonts w:hint="default" w:ascii="Times New Roman" w:hAnsi="Times New Roman" w:eastAsia="SimSun" w:cs="Times New Roman"/>
                <w:kern w:val="2"/>
                <w:sz w:val="24"/>
                <w:szCs w:val="20"/>
                <w:lang w:val="en-US" w:eastAsia="zh-CN" w:bidi="ar"/>
              </w:rPr>
              <w:t>CC</w:t>
            </w:r>
          </w:p>
          <w:p>
            <w:pPr>
              <w:keepNext w:val="0"/>
              <w:keepLines w:val="0"/>
              <w:widowControl w:val="0"/>
              <w:suppressLineNumbers w:val="0"/>
              <w:spacing w:before="0" w:beforeAutospacing="0" w:after="160" w:afterAutospacing="0" w:line="252" w:lineRule="auto"/>
              <w:ind w:left="0" w:right="0"/>
              <w:jc w:val="left"/>
              <w:rPr>
                <w:rFonts w:hint="default"/>
                <w:szCs w:val="20"/>
                <w:lang w:val="en-US"/>
              </w:rPr>
            </w:pPr>
          </w:p>
        </w:tc>
        <w:tc>
          <w:tcPr>
            <w:tcW w:w="7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60" w:afterAutospacing="0" w:line="238" w:lineRule="atLeast"/>
              <w:ind w:left="0" w:right="0"/>
              <w:jc w:val="left"/>
              <w:rPr>
                <w:rFonts w:hint="default" w:ascii="Times New Roman" w:hAnsi="Times New Roman" w:cs="Times New Roman"/>
                <w:sz w:val="24"/>
                <w:szCs w:val="24"/>
                <w:lang w:val="en-PH"/>
              </w:rPr>
            </w:pPr>
            <w:r>
              <w:rPr>
                <w:rFonts w:hint="default" w:ascii="Times New Roman" w:hAnsi="Times New Roman" w:eastAsia="Helvetica" w:cs="Times New Roman"/>
                <w:b/>
                <w:i w:val="0"/>
                <w:caps w:val="0"/>
                <w:color w:val="333333"/>
                <w:spacing w:val="0"/>
                <w:kern w:val="0"/>
                <w:sz w:val="24"/>
                <w:szCs w:val="24"/>
                <w:lang w:val="en-US" w:eastAsia="zh-CN" w:bidi="ar"/>
              </w:rPr>
              <w:t>WEAK POINT 1: FORMAT</w:t>
            </w:r>
            <w:r>
              <w:rPr>
                <w:rFonts w:hint="default" w:ascii="Times New Roman" w:hAnsi="Times New Roman" w:eastAsia="Helvetica" w:cs="Times New Roman"/>
                <w:b/>
                <w:i w:val="0"/>
                <w:caps w:val="0"/>
                <w:color w:val="333333"/>
                <w:spacing w:val="0"/>
                <w:kern w:val="0"/>
                <w:sz w:val="24"/>
                <w:szCs w:val="24"/>
                <w:lang w:val="en-PH" w:eastAsia="zh-CN" w:bidi="ar"/>
              </w:rPr>
              <w:t xml:space="preserve"> </w:t>
            </w:r>
          </w:p>
          <w:p>
            <w:pPr>
              <w:pStyle w:val="16"/>
              <w:keepNext w:val="0"/>
              <w:keepLines w:val="0"/>
              <w:widowControl/>
              <w:suppressLineNumbers w:val="0"/>
              <w:shd w:val="clear" w:fill="FFFFFF"/>
              <w:spacing w:before="100" w:beforeAutospacing="0" w:after="100" w:afterAutospacing="0"/>
              <w:ind w:left="0" w:right="0"/>
              <w:jc w:val="left"/>
              <w:rPr>
                <w:rFonts w:hint="default" w:ascii="Times New Roman" w:hAnsi="Times New Roman" w:eastAsia="Helvetica" w:cs="Times New Roman"/>
                <w:b/>
                <w:i w:val="0"/>
                <w:caps w:val="0"/>
                <w:color w:val="333333"/>
                <w:spacing w:val="0"/>
                <w:sz w:val="24"/>
                <w:szCs w:val="24"/>
                <w:shd w:val="clear" w:fill="FFFFFF"/>
              </w:rPr>
            </w:pPr>
            <w:r>
              <w:rPr>
                <w:rFonts w:hint="default" w:ascii="Times New Roman" w:hAnsi="Times New Roman" w:eastAsia="Helvetica" w:cs="Times New Roman"/>
                <w:b/>
                <w:i w:val="0"/>
                <w:caps w:val="0"/>
                <w:color w:val="333333"/>
                <w:spacing w:val="0"/>
                <w:sz w:val="24"/>
                <w:szCs w:val="24"/>
                <w:shd w:val="clear" w:fill="FFFFFF"/>
              </w:rPr>
              <w:t>SUGGESTIONS:</w:t>
            </w:r>
            <w:r>
              <w:rPr>
                <w:rFonts w:hint="default" w:ascii="Times New Roman" w:hAnsi="Times New Roman" w:eastAsia="Helvetica" w:cs="Times New Roman"/>
                <w:b/>
                <w:i w:val="0"/>
                <w:caps w:val="0"/>
                <w:color w:val="222222"/>
                <w:spacing w:val="0"/>
                <w:sz w:val="24"/>
                <w:szCs w:val="24"/>
                <w:shd w:val="clear" w:fill="FFFFFF"/>
              </w:rPr>
              <w:t> </w:t>
            </w:r>
            <w:r>
              <w:rPr>
                <w:rFonts w:hint="default" w:ascii="Times New Roman" w:hAnsi="Times New Roman" w:eastAsia="Helvetica" w:cs="Times New Roman"/>
                <w:b/>
                <w:i w:val="0"/>
                <w:caps w:val="0"/>
                <w:color w:val="333333"/>
                <w:spacing w:val="0"/>
                <w:sz w:val="24"/>
                <w:szCs w:val="24"/>
                <w:shd w:val="clear" w:fill="FFFFFF"/>
              </w:rPr>
              <w:t>Use appropriate structure - there are several types of question that you need to learn and they all have different / unique even standard structures to follow. </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160" w:afterAutospacing="0" w:line="240" w:lineRule="auto"/>
              <w:ind w:left="420" w:right="0" w:hanging="420"/>
              <w:jc w:val="left"/>
              <w:textAlignment w:val="auto"/>
              <w:rPr>
                <w:rFonts w:hint="default"/>
                <w:b/>
                <w:bCs w:val="0"/>
                <w:szCs w:val="24"/>
                <w:lang w:val="en-US"/>
              </w:rPr>
            </w:pPr>
            <w:r>
              <w:rPr>
                <w:rFonts w:hint="default" w:ascii="Times New Roman" w:hAnsi="Times New Roman" w:eastAsia="SimSun" w:cs="Times New Roman"/>
                <w:b/>
                <w:bCs w:val="0"/>
                <w:kern w:val="2"/>
                <w:sz w:val="24"/>
                <w:szCs w:val="24"/>
                <w:lang w:val="en-US" w:eastAsia="zh-CN" w:bidi="ar"/>
              </w:rPr>
              <w:t>Please take note the possible structures for this question type: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160" w:afterAutospacing="0" w:line="240" w:lineRule="auto"/>
              <w:ind w:left="0" w:right="0"/>
              <w:jc w:val="left"/>
              <w:textAlignment w:val="auto"/>
              <w:rPr>
                <w:rFonts w:hint="default"/>
                <w:b/>
                <w:bCs w:val="0"/>
                <w:szCs w:val="24"/>
                <w:lang w:val="en-US"/>
              </w:rPr>
            </w:pPr>
            <w:r>
              <w:rPr>
                <w:rFonts w:hint="default" w:ascii="Times New Roman" w:hAnsi="Times New Roman" w:eastAsia="SimSun" w:cs="Times New Roman"/>
                <w:b/>
                <w:bCs w:val="0"/>
                <w:kern w:val="2"/>
                <w:sz w:val="24"/>
                <w:szCs w:val="24"/>
                <w:lang w:val="en-US" w:eastAsia="zh-CN" w:bidi="ar"/>
              </w:rPr>
              <w:t>5 paragraph essay</w:t>
            </w:r>
          </w:p>
          <w:p>
            <w:pPr>
              <w:keepNext w:val="0"/>
              <w:keepLines w:val="0"/>
              <w:pageBreakBefore w:val="0"/>
              <w:widowControl w:val="0"/>
              <w:numPr>
                <w:ilvl w:val="1"/>
                <w:numId w:val="6"/>
              </w:numPr>
              <w:suppressLineNumbers w:val="0"/>
              <w:kinsoku/>
              <w:wordWrap/>
              <w:overflowPunct/>
              <w:topLinePunct w:val="0"/>
              <w:autoSpaceDE/>
              <w:autoSpaceDN/>
              <w:bidi w:val="0"/>
              <w:adjustRightInd/>
              <w:snapToGrid/>
              <w:spacing w:before="0" w:beforeAutospacing="0" w:after="160" w:afterAutospacing="0" w:line="240" w:lineRule="auto"/>
              <w:ind w:left="840" w:right="0" w:hanging="420"/>
              <w:jc w:val="left"/>
              <w:textAlignment w:val="auto"/>
              <w:rPr>
                <w:rFonts w:hint="default"/>
                <w:szCs w:val="24"/>
                <w:lang w:val="en-US"/>
              </w:rPr>
            </w:pPr>
            <w:r>
              <w:rPr>
                <w:rFonts w:hint="default" w:ascii="Times New Roman" w:hAnsi="Times New Roman" w:eastAsia="SimSun" w:cs="Times New Roman"/>
                <w:kern w:val="2"/>
                <w:sz w:val="24"/>
                <w:szCs w:val="24"/>
                <w:lang w:val="en-US" w:eastAsia="zh-CN" w:bidi="ar"/>
              </w:rPr>
              <w:t xml:space="preserve">Introduction - state your clear opinion </w:t>
            </w:r>
          </w:p>
          <w:p>
            <w:pPr>
              <w:keepNext w:val="0"/>
              <w:keepLines w:val="0"/>
              <w:pageBreakBefore w:val="0"/>
              <w:widowControl w:val="0"/>
              <w:numPr>
                <w:ilvl w:val="1"/>
                <w:numId w:val="6"/>
              </w:numPr>
              <w:suppressLineNumbers w:val="0"/>
              <w:kinsoku/>
              <w:wordWrap/>
              <w:overflowPunct/>
              <w:topLinePunct w:val="0"/>
              <w:autoSpaceDE/>
              <w:autoSpaceDN/>
              <w:bidi w:val="0"/>
              <w:adjustRightInd/>
              <w:snapToGrid/>
              <w:spacing w:before="0" w:beforeAutospacing="0" w:after="160" w:afterAutospacing="0" w:line="240" w:lineRule="auto"/>
              <w:ind w:left="840" w:right="0" w:hanging="420"/>
              <w:jc w:val="left"/>
              <w:textAlignment w:val="auto"/>
              <w:rPr>
                <w:rFonts w:hint="default"/>
                <w:szCs w:val="24"/>
                <w:lang w:val="en-US"/>
              </w:rPr>
            </w:pPr>
            <w:r>
              <w:rPr>
                <w:rFonts w:hint="default" w:ascii="Times New Roman" w:hAnsi="Times New Roman" w:eastAsia="SimSun" w:cs="Times New Roman"/>
                <w:kern w:val="2"/>
                <w:sz w:val="24"/>
                <w:szCs w:val="24"/>
                <w:lang w:val="en-US" w:eastAsia="zh-CN" w:bidi="ar"/>
              </w:rPr>
              <w:t>Body #1 - 1</w:t>
            </w:r>
            <w:r>
              <w:rPr>
                <w:rFonts w:hint="default" w:ascii="Times New Roman" w:hAnsi="Times New Roman" w:eastAsia="SimSun" w:cs="Times New Roman"/>
                <w:kern w:val="2"/>
                <w:sz w:val="24"/>
                <w:szCs w:val="24"/>
                <w:vertAlign w:val="superscript"/>
                <w:lang w:val="en-US" w:eastAsia="zh-CN" w:bidi="ar"/>
              </w:rPr>
              <w:t>st</w:t>
            </w:r>
            <w:r>
              <w:rPr>
                <w:rFonts w:hint="default" w:ascii="Times New Roman" w:hAnsi="Times New Roman" w:eastAsia="SimSun" w:cs="Times New Roman"/>
                <w:kern w:val="2"/>
                <w:sz w:val="24"/>
                <w:szCs w:val="24"/>
                <w:lang w:val="en-US" w:eastAsia="zh-CN" w:bidi="ar"/>
              </w:rPr>
              <w:t xml:space="preserve"> view - objective [other people’s view]</w:t>
            </w:r>
          </w:p>
          <w:p>
            <w:pPr>
              <w:keepNext w:val="0"/>
              <w:keepLines w:val="0"/>
              <w:pageBreakBefore w:val="0"/>
              <w:widowControl w:val="0"/>
              <w:numPr>
                <w:ilvl w:val="1"/>
                <w:numId w:val="6"/>
              </w:numPr>
              <w:suppressLineNumbers w:val="0"/>
              <w:kinsoku/>
              <w:wordWrap/>
              <w:overflowPunct/>
              <w:topLinePunct w:val="0"/>
              <w:autoSpaceDE/>
              <w:autoSpaceDN/>
              <w:bidi w:val="0"/>
              <w:adjustRightInd/>
              <w:snapToGrid/>
              <w:spacing w:before="0" w:beforeAutospacing="0" w:after="160" w:afterAutospacing="0" w:line="240" w:lineRule="auto"/>
              <w:ind w:left="840" w:right="0" w:hanging="420"/>
              <w:jc w:val="left"/>
              <w:textAlignment w:val="auto"/>
              <w:rPr>
                <w:rFonts w:hint="default"/>
                <w:szCs w:val="24"/>
                <w:lang w:val="en-US"/>
              </w:rPr>
            </w:pPr>
            <w:r>
              <w:rPr>
                <w:rFonts w:hint="default" w:ascii="Times New Roman" w:hAnsi="Times New Roman" w:eastAsia="SimSun" w:cs="Times New Roman"/>
                <w:kern w:val="2"/>
                <w:sz w:val="24"/>
                <w:szCs w:val="24"/>
                <w:lang w:val="en-US" w:eastAsia="zh-CN" w:bidi="ar"/>
              </w:rPr>
              <w:t>Body #2 - 2</w:t>
            </w:r>
            <w:r>
              <w:rPr>
                <w:rFonts w:hint="default" w:ascii="Times New Roman" w:hAnsi="Times New Roman" w:eastAsia="SimSun" w:cs="Times New Roman"/>
                <w:kern w:val="2"/>
                <w:sz w:val="24"/>
                <w:szCs w:val="24"/>
                <w:vertAlign w:val="superscript"/>
                <w:lang w:val="en-US" w:eastAsia="zh-CN" w:bidi="ar"/>
              </w:rPr>
              <w:t>nd</w:t>
            </w:r>
            <w:r>
              <w:rPr>
                <w:rFonts w:hint="default" w:ascii="Times New Roman" w:hAnsi="Times New Roman" w:eastAsia="SimSun" w:cs="Times New Roman"/>
                <w:kern w:val="2"/>
                <w:sz w:val="24"/>
                <w:szCs w:val="24"/>
                <w:lang w:val="en-US" w:eastAsia="zh-CN" w:bidi="ar"/>
              </w:rPr>
              <w:t xml:space="preserve"> view - objective [other people]</w:t>
            </w:r>
          </w:p>
          <w:p>
            <w:pPr>
              <w:keepNext w:val="0"/>
              <w:keepLines w:val="0"/>
              <w:pageBreakBefore w:val="0"/>
              <w:widowControl w:val="0"/>
              <w:numPr>
                <w:ilvl w:val="1"/>
                <w:numId w:val="6"/>
              </w:numPr>
              <w:suppressLineNumbers w:val="0"/>
              <w:kinsoku/>
              <w:wordWrap/>
              <w:overflowPunct/>
              <w:topLinePunct w:val="0"/>
              <w:autoSpaceDE/>
              <w:autoSpaceDN/>
              <w:bidi w:val="0"/>
              <w:adjustRightInd/>
              <w:snapToGrid/>
              <w:spacing w:before="0" w:beforeAutospacing="0" w:after="160" w:afterAutospacing="0" w:line="240" w:lineRule="auto"/>
              <w:ind w:left="840" w:right="0" w:hanging="420"/>
              <w:jc w:val="left"/>
              <w:textAlignment w:val="auto"/>
              <w:rPr>
                <w:rFonts w:hint="default"/>
                <w:szCs w:val="24"/>
                <w:lang w:val="en-US"/>
              </w:rPr>
            </w:pPr>
            <w:r>
              <w:rPr>
                <w:rFonts w:hint="default" w:ascii="Times New Roman" w:hAnsi="Times New Roman" w:eastAsia="SimSun" w:cs="Times New Roman"/>
                <w:kern w:val="2"/>
                <w:sz w:val="24"/>
                <w:szCs w:val="24"/>
                <w:lang w:val="en-US" w:eastAsia="zh-CN" w:bidi="ar"/>
              </w:rPr>
              <w:t>*Body #3 - [In my opinion] explain YOUR opinion/reasons for choosing a side or both</w:t>
            </w:r>
          </w:p>
          <w:p>
            <w:pPr>
              <w:keepNext w:val="0"/>
              <w:keepLines w:val="0"/>
              <w:pageBreakBefore w:val="0"/>
              <w:widowControl w:val="0"/>
              <w:numPr>
                <w:ilvl w:val="1"/>
                <w:numId w:val="6"/>
              </w:numPr>
              <w:suppressLineNumbers w:val="0"/>
              <w:kinsoku/>
              <w:wordWrap/>
              <w:overflowPunct/>
              <w:topLinePunct w:val="0"/>
              <w:autoSpaceDE/>
              <w:autoSpaceDN/>
              <w:bidi w:val="0"/>
              <w:adjustRightInd/>
              <w:snapToGrid/>
              <w:spacing w:before="0" w:beforeAutospacing="0" w:after="160" w:afterAutospacing="0" w:line="240" w:lineRule="auto"/>
              <w:ind w:left="840" w:right="0" w:hanging="420"/>
              <w:jc w:val="left"/>
              <w:textAlignment w:val="auto"/>
              <w:rPr>
                <w:rFonts w:hint="default"/>
                <w:szCs w:val="24"/>
                <w:lang w:val="en-US"/>
              </w:rPr>
            </w:pPr>
            <w:r>
              <w:rPr>
                <w:rFonts w:hint="default" w:ascii="Times New Roman" w:hAnsi="Times New Roman" w:eastAsia="SimSun" w:cs="Times New Roman"/>
                <w:kern w:val="2"/>
                <w:sz w:val="24"/>
                <w:szCs w:val="24"/>
                <w:lang w:val="en-US" w:eastAsia="zh-CN" w:bidi="ar"/>
              </w:rPr>
              <w:t>Conclusion - [In conclusion] restate opinion</w:t>
            </w:r>
            <w:r>
              <w:rPr>
                <w:rFonts w:hint="default"/>
                <w:szCs w:val="24"/>
                <w:lang w:val="en-US"/>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160" w:afterAutospacing="0" w:line="240" w:lineRule="auto"/>
              <w:ind w:left="0" w:right="0"/>
              <w:jc w:val="left"/>
              <w:textAlignment w:val="auto"/>
              <w:rPr>
                <w:rFonts w:hint="default"/>
                <w:b/>
                <w:bCs w:val="0"/>
                <w:szCs w:val="24"/>
                <w:lang w:val="en-US"/>
              </w:rPr>
            </w:pPr>
            <w:r>
              <w:rPr>
                <w:rFonts w:hint="default" w:ascii="Times New Roman" w:hAnsi="Times New Roman" w:eastAsia="SimSun" w:cs="Times New Roman"/>
                <w:b/>
                <w:bCs w:val="0"/>
                <w:kern w:val="2"/>
                <w:sz w:val="24"/>
                <w:szCs w:val="24"/>
                <w:lang w:val="en-US" w:eastAsia="zh-CN" w:bidi="ar"/>
              </w:rPr>
              <w:t xml:space="preserve">4 paragraph essay with conclusion BP </w:t>
            </w:r>
            <w:r>
              <w:rPr>
                <w:rFonts w:hint="default" w:ascii="Times New Roman" w:hAnsi="Times New Roman" w:eastAsia="SimSun" w:cs="Times New Roman"/>
                <w:b/>
                <w:bCs w:val="0"/>
                <w:color w:val="0000FF"/>
                <w:kern w:val="2"/>
                <w:sz w:val="27"/>
                <w:szCs w:val="27"/>
                <w:lang w:val="en-US" w:eastAsia="zh-CN" w:bidi="ar"/>
              </w:rPr>
              <w:t>*this is yours</w:t>
            </w:r>
            <w:r>
              <w:rPr>
                <w:rFonts w:hint="default" w:cs="Times New Roman"/>
                <w:b/>
                <w:bCs w:val="0"/>
                <w:color w:val="0000FF"/>
                <w:kern w:val="2"/>
                <w:sz w:val="27"/>
                <w:szCs w:val="27"/>
                <w:lang w:val="en-PH" w:eastAsia="zh-CN" w:bidi="ar"/>
              </w:rPr>
              <w:t xml:space="preserve"> as revised*</w:t>
            </w:r>
            <w:r>
              <w:rPr>
                <w:rFonts w:hint="default" w:ascii="Times New Roman" w:hAnsi="Times New Roman" w:eastAsia="SimSun" w:cs="Times New Roman"/>
                <w:b/>
                <w:bCs w:val="0"/>
                <w:color w:val="auto"/>
                <w:kern w:val="2"/>
                <w:sz w:val="24"/>
                <w:szCs w:val="24"/>
                <w:lang w:val="en-US" w:eastAsia="zh-CN" w:bidi="ar"/>
              </w:rPr>
              <w:t xml:space="preserve"> </w:t>
            </w:r>
            <w:r>
              <w:rPr>
                <w:rFonts w:hint="default" w:cs="Times New Roman"/>
                <w:b/>
                <w:bCs w:val="0"/>
                <w:kern w:val="2"/>
                <w:sz w:val="24"/>
                <w:szCs w:val="24"/>
                <w:lang w:val="en-US" w:eastAsia="zh-CN" w:bidi="ar"/>
              </w:rPr>
              <w:t xml:space="preserve"> </w:t>
            </w:r>
            <w:r>
              <w:rPr>
                <w:rFonts w:hint="default" w:ascii="Times New Roman" w:hAnsi="Times New Roman" w:eastAsia="SimSun" w:cs="Times New Roman"/>
                <w:b/>
                <w:bCs w:val="0"/>
                <w:color w:val="auto"/>
                <w:kern w:val="2"/>
                <w:sz w:val="24"/>
                <w:szCs w:val="24"/>
                <w:lang w:val="en-US" w:eastAsia="zh-CN" w:bidi="ar"/>
              </w:rPr>
              <w:t xml:space="preserve"> </w:t>
            </w:r>
          </w:p>
          <w:p>
            <w:pPr>
              <w:keepNext w:val="0"/>
              <w:keepLines w:val="0"/>
              <w:pageBreakBefore w:val="0"/>
              <w:widowControl w:val="0"/>
              <w:numPr>
                <w:ilvl w:val="0"/>
                <w:numId w:val="7"/>
              </w:numPr>
              <w:suppressLineNumbers w:val="0"/>
              <w:tabs>
                <w:tab w:val="left" w:pos="840"/>
              </w:tabs>
              <w:kinsoku/>
              <w:wordWrap/>
              <w:overflowPunct/>
              <w:topLinePunct w:val="0"/>
              <w:autoSpaceDE/>
              <w:autoSpaceDN/>
              <w:bidi w:val="0"/>
              <w:adjustRightInd/>
              <w:snapToGrid/>
              <w:spacing w:before="0" w:beforeAutospacing="0" w:after="160" w:afterAutospacing="0" w:line="240" w:lineRule="auto"/>
              <w:ind w:left="845" w:right="0" w:hanging="425"/>
              <w:jc w:val="left"/>
              <w:textAlignment w:val="auto"/>
              <w:rPr>
                <w:rFonts w:hint="default"/>
                <w:szCs w:val="24"/>
                <w:highlight w:val="none"/>
                <w:lang w:val="en-US"/>
              </w:rPr>
            </w:pPr>
            <w:r>
              <w:rPr>
                <w:rFonts w:hint="default" w:ascii="Times New Roman" w:hAnsi="Times New Roman" w:eastAsia="SimSun" w:cs="Times New Roman"/>
                <w:kern w:val="2"/>
                <w:sz w:val="24"/>
                <w:szCs w:val="24"/>
                <w:highlight w:val="none"/>
                <w:lang w:val="en-US" w:eastAsia="zh-CN" w:bidi="ar"/>
              </w:rPr>
              <w:t>Introduction - state your clear opinion</w:t>
            </w:r>
          </w:p>
          <w:p>
            <w:pPr>
              <w:keepNext w:val="0"/>
              <w:keepLines w:val="0"/>
              <w:pageBreakBefore w:val="0"/>
              <w:widowControl w:val="0"/>
              <w:numPr>
                <w:ilvl w:val="0"/>
                <w:numId w:val="7"/>
              </w:numPr>
              <w:suppressLineNumbers w:val="0"/>
              <w:tabs>
                <w:tab w:val="left" w:pos="840"/>
              </w:tabs>
              <w:kinsoku/>
              <w:wordWrap/>
              <w:overflowPunct/>
              <w:topLinePunct w:val="0"/>
              <w:autoSpaceDE/>
              <w:autoSpaceDN/>
              <w:bidi w:val="0"/>
              <w:adjustRightInd/>
              <w:snapToGrid/>
              <w:spacing w:before="0" w:beforeAutospacing="0" w:after="160" w:afterAutospacing="0" w:line="240" w:lineRule="auto"/>
              <w:ind w:left="845" w:right="0" w:hanging="425"/>
              <w:jc w:val="left"/>
              <w:textAlignment w:val="auto"/>
              <w:rPr>
                <w:rFonts w:hint="default"/>
                <w:szCs w:val="24"/>
                <w:highlight w:val="none"/>
                <w:lang w:val="en-US"/>
              </w:rPr>
            </w:pPr>
            <w:r>
              <w:rPr>
                <w:rFonts w:hint="default" w:ascii="Times New Roman" w:hAnsi="Times New Roman" w:eastAsia="SimSun" w:cs="Times New Roman"/>
                <w:kern w:val="2"/>
                <w:sz w:val="24"/>
                <w:szCs w:val="24"/>
                <w:highlight w:val="none"/>
                <w:lang w:val="en-US" w:eastAsia="zh-CN" w:bidi="ar"/>
              </w:rPr>
              <w:t>Body #1 - 1</w:t>
            </w:r>
            <w:r>
              <w:rPr>
                <w:rFonts w:hint="default" w:ascii="Times New Roman" w:hAnsi="Times New Roman" w:eastAsia="SimSun" w:cs="Times New Roman"/>
                <w:kern w:val="2"/>
                <w:sz w:val="24"/>
                <w:szCs w:val="24"/>
                <w:highlight w:val="none"/>
                <w:vertAlign w:val="superscript"/>
                <w:lang w:val="en-US" w:eastAsia="zh-CN" w:bidi="ar"/>
              </w:rPr>
              <w:t>st</w:t>
            </w:r>
            <w:r>
              <w:rPr>
                <w:rFonts w:hint="default" w:ascii="Times New Roman" w:hAnsi="Times New Roman" w:eastAsia="SimSun" w:cs="Times New Roman"/>
                <w:kern w:val="2"/>
                <w:sz w:val="24"/>
                <w:szCs w:val="24"/>
                <w:highlight w:val="none"/>
                <w:lang w:val="en-US" w:eastAsia="zh-CN" w:bidi="ar"/>
              </w:rPr>
              <w:t xml:space="preserve"> view - objective [discuss others’ view]</w:t>
            </w:r>
          </w:p>
          <w:p>
            <w:pPr>
              <w:keepNext w:val="0"/>
              <w:keepLines w:val="0"/>
              <w:pageBreakBefore w:val="0"/>
              <w:widowControl w:val="0"/>
              <w:numPr>
                <w:ilvl w:val="0"/>
                <w:numId w:val="7"/>
              </w:numPr>
              <w:suppressLineNumbers w:val="0"/>
              <w:tabs>
                <w:tab w:val="left" w:pos="840"/>
              </w:tabs>
              <w:kinsoku/>
              <w:wordWrap/>
              <w:overflowPunct/>
              <w:topLinePunct w:val="0"/>
              <w:autoSpaceDE/>
              <w:autoSpaceDN/>
              <w:bidi w:val="0"/>
              <w:adjustRightInd/>
              <w:snapToGrid/>
              <w:spacing w:before="0" w:beforeAutospacing="0" w:after="160" w:afterAutospacing="0" w:line="240" w:lineRule="auto"/>
              <w:ind w:left="845" w:right="0" w:hanging="425"/>
              <w:jc w:val="left"/>
              <w:textAlignment w:val="auto"/>
              <w:rPr>
                <w:rFonts w:hint="default"/>
                <w:szCs w:val="24"/>
                <w:highlight w:val="none"/>
                <w:lang w:val="en-US"/>
              </w:rPr>
            </w:pPr>
            <w:r>
              <w:rPr>
                <w:rFonts w:hint="default" w:ascii="Times New Roman" w:hAnsi="Times New Roman" w:eastAsia="SimSun" w:cs="Times New Roman"/>
                <w:kern w:val="2"/>
                <w:sz w:val="24"/>
                <w:szCs w:val="24"/>
                <w:highlight w:val="none"/>
                <w:lang w:val="en-US" w:eastAsia="zh-CN" w:bidi="ar"/>
              </w:rPr>
              <w:t>Body #2 - 2</w:t>
            </w:r>
            <w:r>
              <w:rPr>
                <w:rFonts w:hint="default" w:ascii="Times New Roman" w:hAnsi="Times New Roman" w:eastAsia="SimSun" w:cs="Times New Roman"/>
                <w:kern w:val="2"/>
                <w:sz w:val="24"/>
                <w:szCs w:val="24"/>
                <w:highlight w:val="none"/>
                <w:vertAlign w:val="superscript"/>
                <w:lang w:val="en-US" w:eastAsia="zh-CN" w:bidi="ar"/>
              </w:rPr>
              <w:t>nd</w:t>
            </w:r>
            <w:r>
              <w:rPr>
                <w:rFonts w:hint="default" w:ascii="Times New Roman" w:hAnsi="Times New Roman" w:eastAsia="SimSun" w:cs="Times New Roman"/>
                <w:kern w:val="2"/>
                <w:sz w:val="24"/>
                <w:szCs w:val="24"/>
                <w:highlight w:val="none"/>
                <w:lang w:val="en-US" w:eastAsia="zh-CN" w:bidi="ar"/>
              </w:rPr>
              <w:t xml:space="preserve"> view - objective [discuss others’ view]</w:t>
            </w:r>
          </w:p>
          <w:p>
            <w:pPr>
              <w:keepNext w:val="0"/>
              <w:keepLines w:val="0"/>
              <w:pageBreakBefore w:val="0"/>
              <w:widowControl w:val="0"/>
              <w:numPr>
                <w:ilvl w:val="1"/>
                <w:numId w:val="6"/>
              </w:numPr>
              <w:suppressLineNumbers w:val="0"/>
              <w:kinsoku/>
              <w:wordWrap/>
              <w:overflowPunct/>
              <w:topLinePunct w:val="0"/>
              <w:autoSpaceDE/>
              <w:autoSpaceDN/>
              <w:bidi w:val="0"/>
              <w:adjustRightInd/>
              <w:snapToGrid/>
              <w:spacing w:before="0" w:beforeAutospacing="0" w:after="160" w:afterAutospacing="0" w:line="240" w:lineRule="auto"/>
              <w:ind w:left="840" w:right="0" w:hanging="420"/>
              <w:jc w:val="left"/>
              <w:textAlignment w:val="auto"/>
              <w:rPr>
                <w:rFonts w:hint="default"/>
                <w:szCs w:val="24"/>
                <w:highlight w:val="none"/>
                <w:lang w:val="en-US"/>
              </w:rPr>
            </w:pPr>
            <w:r>
              <w:rPr>
                <w:rFonts w:hint="default" w:ascii="Times New Roman" w:hAnsi="Times New Roman" w:eastAsia="SimSun" w:cs="Times New Roman"/>
                <w:kern w:val="2"/>
                <w:sz w:val="24"/>
                <w:szCs w:val="24"/>
                <w:highlight w:val="none"/>
                <w:lang w:val="en-US" w:eastAsia="zh-CN" w:bidi="ar"/>
              </w:rPr>
              <w:t>Conclusion - [In conclusion] restate opinion</w:t>
            </w:r>
            <w:r>
              <w:rPr>
                <w:rFonts w:hint="default"/>
                <w:szCs w:val="24"/>
                <w:highlight w:val="none"/>
                <w:lang w:val="en-US"/>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160" w:afterAutospacing="0" w:line="240" w:lineRule="auto"/>
              <w:ind w:left="0" w:right="0"/>
              <w:jc w:val="left"/>
              <w:textAlignment w:val="auto"/>
              <w:rPr>
                <w:rFonts w:hint="default"/>
                <w:b/>
                <w:bCs w:val="0"/>
                <w:szCs w:val="24"/>
                <w:lang w:val="en-US"/>
              </w:rPr>
            </w:pPr>
            <w:r>
              <w:rPr>
                <w:rFonts w:hint="default" w:ascii="Times New Roman" w:hAnsi="Times New Roman" w:eastAsia="SimSun" w:cs="Times New Roman"/>
                <w:b/>
                <w:bCs w:val="0"/>
                <w:kern w:val="2"/>
                <w:sz w:val="24"/>
                <w:szCs w:val="24"/>
                <w:lang w:val="en-US" w:eastAsia="zh-CN" w:bidi="ar"/>
              </w:rPr>
              <w:t xml:space="preserve">4 paragraph essay with separate opinion BP/no conclusion BP </w:t>
            </w:r>
            <w:r>
              <w:rPr>
                <w:rFonts w:hint="default" w:cs="Times New Roman"/>
                <w:b/>
                <w:bCs w:val="0"/>
                <w:kern w:val="2"/>
                <w:sz w:val="24"/>
                <w:szCs w:val="24"/>
                <w:lang w:val="en-US" w:eastAsia="zh-CN" w:bidi="ar"/>
              </w:rPr>
              <w:t xml:space="preserve">  </w:t>
            </w:r>
          </w:p>
          <w:p>
            <w:pPr>
              <w:keepNext w:val="0"/>
              <w:keepLines w:val="0"/>
              <w:pageBreakBefore w:val="0"/>
              <w:widowControl w:val="0"/>
              <w:numPr>
                <w:ilvl w:val="0"/>
                <w:numId w:val="7"/>
              </w:numPr>
              <w:suppressLineNumbers w:val="0"/>
              <w:tabs>
                <w:tab w:val="left" w:pos="840"/>
              </w:tabs>
              <w:kinsoku/>
              <w:wordWrap/>
              <w:overflowPunct/>
              <w:topLinePunct w:val="0"/>
              <w:autoSpaceDE/>
              <w:autoSpaceDN/>
              <w:bidi w:val="0"/>
              <w:adjustRightInd/>
              <w:snapToGrid/>
              <w:spacing w:before="0" w:beforeAutospacing="0" w:after="160" w:afterAutospacing="0" w:line="240" w:lineRule="auto"/>
              <w:ind w:left="845" w:right="0" w:hanging="425"/>
              <w:jc w:val="left"/>
              <w:textAlignment w:val="auto"/>
              <w:rPr>
                <w:rFonts w:hint="default"/>
                <w:szCs w:val="24"/>
                <w:highlight w:val="none"/>
                <w:lang w:val="en-US"/>
              </w:rPr>
            </w:pPr>
            <w:r>
              <w:rPr>
                <w:rFonts w:hint="default" w:ascii="Times New Roman" w:hAnsi="Times New Roman" w:eastAsia="SimSun" w:cs="Times New Roman"/>
                <w:kern w:val="2"/>
                <w:sz w:val="24"/>
                <w:szCs w:val="24"/>
                <w:highlight w:val="none"/>
                <w:lang w:val="en-US" w:eastAsia="zh-CN" w:bidi="ar"/>
              </w:rPr>
              <w:t>Introduction - state your clear opinion</w:t>
            </w:r>
          </w:p>
          <w:p>
            <w:pPr>
              <w:keepNext w:val="0"/>
              <w:keepLines w:val="0"/>
              <w:pageBreakBefore w:val="0"/>
              <w:widowControl w:val="0"/>
              <w:numPr>
                <w:ilvl w:val="0"/>
                <w:numId w:val="7"/>
              </w:numPr>
              <w:suppressLineNumbers w:val="0"/>
              <w:tabs>
                <w:tab w:val="left" w:pos="840"/>
              </w:tabs>
              <w:kinsoku/>
              <w:wordWrap/>
              <w:overflowPunct/>
              <w:topLinePunct w:val="0"/>
              <w:autoSpaceDE/>
              <w:autoSpaceDN/>
              <w:bidi w:val="0"/>
              <w:adjustRightInd/>
              <w:snapToGrid/>
              <w:spacing w:before="0" w:beforeAutospacing="0" w:after="160" w:afterAutospacing="0" w:line="240" w:lineRule="auto"/>
              <w:ind w:left="845" w:right="0" w:hanging="425"/>
              <w:jc w:val="left"/>
              <w:textAlignment w:val="auto"/>
              <w:rPr>
                <w:rFonts w:hint="default"/>
                <w:szCs w:val="24"/>
                <w:highlight w:val="none"/>
                <w:lang w:val="en-US"/>
              </w:rPr>
            </w:pPr>
            <w:r>
              <w:rPr>
                <w:rFonts w:hint="default" w:ascii="Times New Roman" w:hAnsi="Times New Roman" w:eastAsia="SimSun" w:cs="Times New Roman"/>
                <w:kern w:val="2"/>
                <w:sz w:val="24"/>
                <w:szCs w:val="24"/>
                <w:highlight w:val="none"/>
                <w:lang w:val="en-US" w:eastAsia="zh-CN" w:bidi="ar"/>
              </w:rPr>
              <w:t>Body #1 - 1</w:t>
            </w:r>
            <w:r>
              <w:rPr>
                <w:rFonts w:hint="default" w:ascii="Times New Roman" w:hAnsi="Times New Roman" w:eastAsia="SimSun" w:cs="Times New Roman"/>
                <w:kern w:val="2"/>
                <w:sz w:val="24"/>
                <w:szCs w:val="24"/>
                <w:highlight w:val="none"/>
                <w:vertAlign w:val="superscript"/>
                <w:lang w:val="en-US" w:eastAsia="zh-CN" w:bidi="ar"/>
              </w:rPr>
              <w:t>st</w:t>
            </w:r>
            <w:r>
              <w:rPr>
                <w:rFonts w:hint="default" w:ascii="Times New Roman" w:hAnsi="Times New Roman" w:eastAsia="SimSun" w:cs="Times New Roman"/>
                <w:kern w:val="2"/>
                <w:sz w:val="24"/>
                <w:szCs w:val="24"/>
                <w:highlight w:val="none"/>
                <w:lang w:val="en-US" w:eastAsia="zh-CN" w:bidi="ar"/>
              </w:rPr>
              <w:t xml:space="preserve"> view - objective [discuss others’ view]</w:t>
            </w:r>
          </w:p>
          <w:p>
            <w:pPr>
              <w:keepNext w:val="0"/>
              <w:keepLines w:val="0"/>
              <w:pageBreakBefore w:val="0"/>
              <w:widowControl w:val="0"/>
              <w:numPr>
                <w:ilvl w:val="0"/>
                <w:numId w:val="7"/>
              </w:numPr>
              <w:suppressLineNumbers w:val="0"/>
              <w:tabs>
                <w:tab w:val="left" w:pos="840"/>
              </w:tabs>
              <w:kinsoku/>
              <w:wordWrap/>
              <w:overflowPunct/>
              <w:topLinePunct w:val="0"/>
              <w:autoSpaceDE/>
              <w:autoSpaceDN/>
              <w:bidi w:val="0"/>
              <w:adjustRightInd/>
              <w:snapToGrid/>
              <w:spacing w:before="0" w:beforeAutospacing="0" w:after="160" w:afterAutospacing="0" w:line="240" w:lineRule="auto"/>
              <w:ind w:left="845" w:right="0" w:hanging="425"/>
              <w:jc w:val="left"/>
              <w:textAlignment w:val="auto"/>
              <w:rPr>
                <w:rFonts w:hint="default"/>
                <w:szCs w:val="24"/>
                <w:highlight w:val="none"/>
                <w:lang w:val="en-US"/>
              </w:rPr>
            </w:pPr>
            <w:r>
              <w:rPr>
                <w:rFonts w:hint="default" w:ascii="Times New Roman" w:hAnsi="Times New Roman" w:eastAsia="SimSun" w:cs="Times New Roman"/>
                <w:kern w:val="2"/>
                <w:sz w:val="24"/>
                <w:szCs w:val="24"/>
                <w:highlight w:val="none"/>
                <w:lang w:val="en-US" w:eastAsia="zh-CN" w:bidi="ar"/>
              </w:rPr>
              <w:t>Body #2 - 2</w:t>
            </w:r>
            <w:r>
              <w:rPr>
                <w:rFonts w:hint="default" w:ascii="Times New Roman" w:hAnsi="Times New Roman" w:eastAsia="SimSun" w:cs="Times New Roman"/>
                <w:kern w:val="2"/>
                <w:sz w:val="24"/>
                <w:szCs w:val="24"/>
                <w:highlight w:val="none"/>
                <w:vertAlign w:val="superscript"/>
                <w:lang w:val="en-US" w:eastAsia="zh-CN" w:bidi="ar"/>
              </w:rPr>
              <w:t>nd</w:t>
            </w:r>
            <w:r>
              <w:rPr>
                <w:rFonts w:hint="default" w:ascii="Times New Roman" w:hAnsi="Times New Roman" w:eastAsia="SimSun" w:cs="Times New Roman"/>
                <w:kern w:val="2"/>
                <w:sz w:val="24"/>
                <w:szCs w:val="24"/>
                <w:highlight w:val="none"/>
                <w:lang w:val="en-US" w:eastAsia="zh-CN" w:bidi="ar"/>
              </w:rPr>
              <w:t xml:space="preserve"> view - objective [discuss others’ view]</w:t>
            </w:r>
          </w:p>
          <w:p>
            <w:pPr>
              <w:keepNext w:val="0"/>
              <w:keepLines w:val="0"/>
              <w:pageBreakBefore w:val="0"/>
              <w:widowControl w:val="0"/>
              <w:numPr>
                <w:ilvl w:val="0"/>
                <w:numId w:val="7"/>
              </w:numPr>
              <w:suppressLineNumbers w:val="0"/>
              <w:tabs>
                <w:tab w:val="left" w:pos="840"/>
              </w:tabs>
              <w:kinsoku/>
              <w:wordWrap/>
              <w:overflowPunct/>
              <w:topLinePunct w:val="0"/>
              <w:autoSpaceDE/>
              <w:autoSpaceDN/>
              <w:bidi w:val="0"/>
              <w:adjustRightInd/>
              <w:snapToGrid/>
              <w:spacing w:before="0" w:beforeAutospacing="0" w:after="160" w:afterAutospacing="0" w:line="240" w:lineRule="auto"/>
              <w:ind w:left="845" w:right="0" w:hanging="425"/>
              <w:jc w:val="left"/>
              <w:textAlignment w:val="auto"/>
              <w:rPr>
                <w:rFonts w:hint="default" w:eastAsia="Helvetica"/>
                <w:i w:val="0"/>
                <w:caps w:val="0"/>
                <w:color w:val="333333"/>
                <w:spacing w:val="0"/>
                <w:kern w:val="0"/>
                <w:sz w:val="24"/>
                <w:szCs w:val="24"/>
                <w:highlight w:val="none"/>
                <w:shd w:val="clear" w:fill="FFFFFF"/>
                <w:lang w:val="en-PH" w:eastAsia="zh-CN"/>
              </w:rPr>
            </w:pPr>
            <w:r>
              <w:rPr>
                <w:rFonts w:hint="default" w:ascii="Times New Roman" w:hAnsi="Times New Roman" w:eastAsia="SimSun" w:cs="Times New Roman"/>
                <w:kern w:val="2"/>
                <w:sz w:val="24"/>
                <w:szCs w:val="24"/>
                <w:highlight w:val="none"/>
                <w:lang w:val="en-US" w:eastAsia="zh-CN" w:bidi="ar"/>
              </w:rPr>
              <w:t xml:space="preserve">In my opinion - restate opinion + explain </w:t>
            </w:r>
          </w:p>
          <w:p>
            <w:pPr>
              <w:keepNext w:val="0"/>
              <w:keepLines w:val="0"/>
              <w:widowControl/>
              <w:numPr>
                <w:ilvl w:val="0"/>
                <w:numId w:val="0"/>
              </w:numPr>
              <w:suppressLineNumbers w:val="0"/>
              <w:spacing w:before="0" w:beforeAutospacing="0" w:after="160" w:afterAutospacing="0" w:line="254" w:lineRule="auto"/>
              <w:ind w:left="0" w:right="0" w:rightChars="0"/>
              <w:jc w:val="left"/>
              <w:rPr>
                <w:rFonts w:hint="default"/>
                <w:b/>
                <w:bCs w:val="0"/>
                <w:color w:val="000000"/>
                <w:szCs w:val="24"/>
                <w:lang w:val="en-US"/>
              </w:rPr>
            </w:pPr>
          </w:p>
          <w:p>
            <w:pPr>
              <w:keepNext w:val="0"/>
              <w:keepLines w:val="0"/>
              <w:widowControl/>
              <w:suppressLineNumbers w:val="0"/>
              <w:spacing w:before="0" w:beforeAutospacing="0" w:after="160" w:afterAutospacing="0" w:line="236" w:lineRule="atLeast"/>
              <w:ind w:left="726" w:right="0" w:hanging="425"/>
              <w:jc w:val="left"/>
              <w:rPr>
                <w:rFonts w:hint="default" w:ascii="Times New Roman" w:hAnsi="Times New Roman" w:eastAsia="Times New Roman" w:cs="Times New Roman"/>
                <w:color w:val="333333"/>
                <w:sz w:val="24"/>
                <w:szCs w:val="24"/>
                <w:highlight w:val="white"/>
                <w:lang w:val="en-PH"/>
              </w:rPr>
            </w:pPr>
            <w:r>
              <w:rPr>
                <w:rFonts w:hint="default" w:ascii="Times New Roman" w:hAnsi="Times New Roman" w:eastAsia="Helvetica" w:cs="Times New Roman"/>
                <w:b/>
                <w:bCs/>
                <w:i w:val="0"/>
                <w:caps w:val="0"/>
                <w:color w:val="333333"/>
                <w:spacing w:val="0"/>
                <w:kern w:val="0"/>
                <w:sz w:val="24"/>
                <w:szCs w:val="24"/>
                <w:lang w:val="en-US" w:eastAsia="zh-CN" w:bidi="ar"/>
              </w:rPr>
              <w:t>POSITIVE OUTCOME OF THESE CHANGES:</w:t>
            </w:r>
            <w:r>
              <w:rPr>
                <w:rFonts w:hint="default" w:eastAsia="Helvetica" w:cs="Times New Roman"/>
                <w:b/>
                <w:bCs/>
                <w:i w:val="0"/>
                <w:caps w:val="0"/>
                <w:color w:val="333333"/>
                <w:spacing w:val="0"/>
                <w:kern w:val="0"/>
                <w:sz w:val="24"/>
                <w:szCs w:val="24"/>
                <w:lang w:val="en-US" w:eastAsia="zh-CN" w:bidi="ar"/>
              </w:rPr>
              <w:t xml:space="preserve"> </w:t>
            </w:r>
            <w:r>
              <w:rPr>
                <w:rFonts w:hint="default" w:ascii="Times New Roman" w:hAnsi="Times New Roman" w:eastAsia="Roboto" w:cs="Times New Roman"/>
                <w:color w:val="0000FF"/>
                <w:kern w:val="2"/>
                <w:sz w:val="27"/>
                <w:szCs w:val="27"/>
                <w:shd w:val="clear" w:fill="FFFFFF"/>
                <w:lang w:val="en-US" w:eastAsia="zh-CN" w:bidi="ar"/>
              </w:rPr>
              <w:t>Given that you already have a favored system , that’s fine. By all means do so! Practice and see what you feel most comfortable doing given the time limit of 40 minutes</w:t>
            </w:r>
            <w:r>
              <w:rPr>
                <w:rFonts w:hint="default" w:eastAsia="Roboto" w:cs="Times New Roman"/>
                <w:color w:val="0000FF"/>
                <w:kern w:val="2"/>
                <w:sz w:val="27"/>
                <w:szCs w:val="27"/>
                <w:shd w:val="clear" w:fill="FFFFFF"/>
                <w:lang w:val="en-PH" w:eastAsia="zh-CN" w:bidi="ar"/>
              </w:rPr>
              <w:t xml:space="preserve"> without compromising your response</w:t>
            </w:r>
          </w:p>
          <w:p>
            <w:pPr>
              <w:keepNext w:val="0"/>
              <w:keepLines w:val="0"/>
              <w:widowControl w:val="0"/>
              <w:suppressLineNumbers w:val="0"/>
              <w:spacing w:before="0" w:beforeAutospacing="0" w:after="160" w:afterAutospacing="0" w:line="252" w:lineRule="auto"/>
              <w:ind w:left="0" w:right="0"/>
              <w:jc w:val="left"/>
              <w:rPr>
                <w:rFonts w:hint="default"/>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2" w:lineRule="auto"/>
              <w:ind w:left="0" w:right="0"/>
              <w:jc w:val="both"/>
              <w:rPr>
                <w:rFonts w:hint="default" w:ascii="Times New Roman" w:hAnsi="Times New Roman" w:cs="Times New Roman"/>
                <w:szCs w:val="20"/>
                <w:lang w:val="en-US" w:bidi="ar"/>
              </w:rPr>
            </w:pPr>
            <w:r>
              <w:rPr>
                <w:rFonts w:hint="default" w:ascii="Times New Roman" w:hAnsi="Times New Roman" w:eastAsia="SimSun" w:cs="Times New Roman"/>
                <w:kern w:val="2"/>
                <w:sz w:val="24"/>
                <w:szCs w:val="20"/>
                <w:lang w:val="en-US" w:eastAsia="zh-CN" w:bidi="ar"/>
              </w:rPr>
              <w:t>LR</w:t>
            </w:r>
          </w:p>
        </w:tc>
        <w:tc>
          <w:tcPr>
            <w:tcW w:w="7049" w:type="dxa"/>
            <w:tcBorders>
              <w:top w:val="single" w:color="auto" w:sz="4" w:space="0"/>
              <w:left w:val="single" w:color="auto" w:sz="4" w:space="0"/>
              <w:bottom w:val="single" w:color="auto" w:sz="4" w:space="0"/>
              <w:right w:val="single" w:color="auto" w:sz="4" w:space="0"/>
            </w:tcBorders>
            <w:shd w:val="clear" w:color="auto" w:fill="auto"/>
            <w:vAlign w:val="top"/>
          </w:tcPr>
          <w:p>
            <w:pPr>
              <w:keepNext/>
              <w:keepLines/>
              <w:suppressLineNumbers/>
              <w:tabs>
                <w:tab w:val="left" w:pos="420"/>
                <w:tab w:val="left" w:pos="840"/>
              </w:tabs>
              <w:spacing w:beforeLines="0" w:after="160" w:afterLines="0" w:line="252"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WEAK POINT: NOTICEABLE SPELLING MISSES</w:t>
            </w:r>
          </w:p>
          <w:p>
            <w:pPr>
              <w:keepNext/>
              <w:keepLines/>
              <w:suppressLineNumbers/>
              <w:tabs>
                <w:tab w:val="left" w:pos="420"/>
                <w:tab w:val="left" w:pos="840"/>
              </w:tabs>
              <w:spacing w:beforeLines="0" w:after="160" w:afterLines="0" w:line="252"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SUGGESTIONS:</w:t>
            </w:r>
          </w:p>
          <w:p>
            <w:pPr>
              <w:keepNext/>
              <w:keepLines/>
              <w:suppressLineNumbers/>
              <w:pBdr>
                <w:top w:val="single" w:color="auto" w:sz="8" w:space="0"/>
                <w:left w:val="single" w:color="auto" w:sz="8" w:space="7"/>
                <w:bottom w:val="single" w:color="auto" w:sz="8" w:space="0"/>
                <w:right w:val="single" w:color="auto" w:sz="8" w:space="7"/>
              </w:pBdr>
              <w:spacing w:beforeLines="0" w:after="150" w:afterLines="0" w:line="252" w:lineRule="auto"/>
              <w:rPr>
                <w:rFonts w:hint="default" w:ascii="Times New Roman" w:hAnsi="Times New Roman" w:eastAsia="Times New Roman" w:cs="Times New Roman"/>
                <w:color w:val="auto"/>
                <w:kern w:val="2"/>
                <w:sz w:val="24"/>
                <w:szCs w:val="24"/>
                <w:lang w:val="en-US"/>
              </w:rPr>
            </w:pPr>
            <w:r>
              <w:rPr>
                <w:rFonts w:hint="default" w:ascii="Times New Roman" w:hAnsi="Times New Roman" w:eastAsia="Times New Roman" w:cs="Times New Roman"/>
                <w:color w:val="333333"/>
                <w:sz w:val="24"/>
                <w:szCs w:val="24"/>
                <w:highlight w:val="white"/>
                <w:lang w:val="en-US"/>
              </w:rPr>
              <w:t>For the purposes of succeeding in IELTS, it is best to be accurate with your words. By that, I mean you should be able to use the correct word for each situation rather than an incorrect word. This may seem obvious, but in fact many IELTS students get obsessed with learning as many words as possible, and they don’t focus on how to use them. The problem there is that you may have learned an interesting word, but if it is not accurately used, then it is just another mistake in your essay, and it may cause your score to be reduced.</w:t>
            </w:r>
          </w:p>
          <w:p>
            <w:pPr>
              <w:keepNext/>
              <w:keepLines/>
              <w:widowControl/>
              <w:numPr>
                <w:ilvl w:val="0"/>
                <w:numId w:val="8"/>
              </w:numPr>
              <w:suppressLineNumbers/>
              <w:spacing w:beforeLines="0" w:after="147" w:afterLines="0" w:line="357" w:lineRule="atLeast"/>
              <w:ind w:left="420" w:leftChars="0" w:hanging="420" w:firstLineChars="0"/>
              <w:rPr>
                <w:rFonts w:hint="default" w:ascii="Times New Roman" w:hAnsi="Times New Roman" w:eastAsia="Times New Roman" w:cs="Times New Roman"/>
                <w:color w:val="auto"/>
                <w:kern w:val="2"/>
                <w:sz w:val="24"/>
                <w:szCs w:val="24"/>
                <w:lang w:val="en-US"/>
              </w:rPr>
            </w:pPr>
            <w:r>
              <w:rPr>
                <w:rFonts w:hint="default" w:ascii="Times New Roman" w:hAnsi="Times New Roman" w:eastAsia="Wingdings" w:cs="Times New Roman"/>
                <w:color w:val="auto"/>
                <w:kern w:val="2"/>
                <w:sz w:val="24"/>
                <w:szCs w:val="24"/>
                <w:lang w:val="en-US"/>
              </w:rPr>
              <w:t></w:t>
            </w:r>
            <w:r>
              <w:rPr>
                <w:rFonts w:hint="default" w:ascii="Times New Roman" w:hAnsi="Times New Roman" w:eastAsia="Wingdings" w:cs="Times New Roman"/>
                <w:color w:val="auto"/>
                <w:kern w:val="2"/>
                <w:sz w:val="24"/>
                <w:szCs w:val="24"/>
                <w:lang w:val="en-US"/>
              </w:rPr>
              <w:tab/>
            </w:r>
            <w:r>
              <w:rPr>
                <w:rFonts w:hint="default" w:ascii="Times New Roman" w:hAnsi="Times New Roman" w:eastAsia="Times New Roman" w:cs="Times New Roman"/>
                <w:color w:val="333333"/>
                <w:sz w:val="24"/>
                <w:szCs w:val="24"/>
                <w:highlight w:val="white"/>
                <w:lang w:val="en-US"/>
              </w:rPr>
              <w:t>Spelling words incorrectly</w:t>
            </w:r>
          </w:p>
          <w:p>
            <w:pPr>
              <w:keepNext/>
              <w:keepLines/>
              <w:widowControl/>
              <w:numPr>
                <w:ilvl w:val="0"/>
                <w:numId w:val="8"/>
              </w:numPr>
              <w:suppressLineNumbers/>
              <w:spacing w:beforeLines="0" w:after="147" w:afterLines="0" w:line="357" w:lineRule="atLeast"/>
              <w:ind w:left="420" w:leftChars="0" w:hanging="420" w:firstLineChars="0"/>
              <w:rPr>
                <w:rFonts w:hint="default" w:ascii="Times New Roman" w:hAnsi="Times New Roman" w:eastAsia="Times New Roman" w:cs="Times New Roman"/>
                <w:color w:val="auto"/>
                <w:kern w:val="2"/>
                <w:sz w:val="24"/>
                <w:szCs w:val="24"/>
                <w:lang w:val="en-US"/>
              </w:rPr>
            </w:pPr>
            <w:r>
              <w:rPr>
                <w:rFonts w:hint="default" w:ascii="Times New Roman" w:hAnsi="Times New Roman" w:eastAsia="Wingdings" w:cs="Times New Roman"/>
                <w:color w:val="auto"/>
                <w:kern w:val="2"/>
                <w:sz w:val="24"/>
                <w:szCs w:val="24"/>
                <w:lang w:val="en-US"/>
              </w:rPr>
              <w:t></w:t>
            </w:r>
            <w:r>
              <w:rPr>
                <w:rFonts w:hint="default" w:ascii="Times New Roman" w:hAnsi="Times New Roman" w:eastAsia="Wingdings" w:cs="Times New Roman"/>
                <w:color w:val="auto"/>
                <w:kern w:val="2"/>
                <w:sz w:val="24"/>
                <w:szCs w:val="24"/>
                <w:lang w:val="en-US"/>
              </w:rPr>
              <w:tab/>
            </w:r>
            <w:r>
              <w:rPr>
                <w:rFonts w:hint="default" w:ascii="Times New Roman" w:hAnsi="Times New Roman" w:eastAsia="Times New Roman" w:cs="Times New Roman"/>
                <w:color w:val="333333"/>
                <w:sz w:val="24"/>
                <w:szCs w:val="24"/>
                <w:highlight w:val="white"/>
                <w:lang w:val="en-US"/>
              </w:rPr>
              <w:t>Using the wrong word/phrase</w:t>
            </w:r>
          </w:p>
          <w:p>
            <w:pPr>
              <w:keepNext/>
              <w:keepLines/>
              <w:widowControl/>
              <w:numPr>
                <w:ilvl w:val="0"/>
                <w:numId w:val="8"/>
              </w:numPr>
              <w:suppressLineNumbers/>
              <w:spacing w:beforeLines="0" w:after="147" w:afterLines="0" w:line="357" w:lineRule="atLeast"/>
              <w:ind w:left="420" w:leftChars="0" w:hanging="420" w:firstLineChars="0"/>
              <w:rPr>
                <w:rFonts w:hint="default" w:ascii="Times New Roman" w:hAnsi="Times New Roman" w:eastAsia="Times New Roman" w:cs="Times New Roman"/>
                <w:color w:val="auto"/>
                <w:kern w:val="2"/>
                <w:sz w:val="24"/>
                <w:szCs w:val="24"/>
                <w:lang w:val="en-US"/>
              </w:rPr>
            </w:pPr>
            <w:r>
              <w:rPr>
                <w:rFonts w:hint="default" w:ascii="Times New Roman" w:hAnsi="Times New Roman" w:eastAsia="Wingdings" w:cs="Times New Roman"/>
                <w:color w:val="auto"/>
                <w:kern w:val="2"/>
                <w:sz w:val="24"/>
                <w:szCs w:val="24"/>
                <w:lang w:val="en-US"/>
              </w:rPr>
              <w:t></w:t>
            </w:r>
            <w:r>
              <w:rPr>
                <w:rFonts w:hint="default" w:ascii="Times New Roman" w:hAnsi="Times New Roman" w:eastAsia="Wingdings" w:cs="Times New Roman"/>
                <w:color w:val="auto"/>
                <w:kern w:val="2"/>
                <w:sz w:val="24"/>
                <w:szCs w:val="24"/>
                <w:lang w:val="en-US"/>
              </w:rPr>
              <w:tab/>
            </w:r>
            <w:r>
              <w:rPr>
                <w:rFonts w:hint="default" w:ascii="Times New Roman" w:hAnsi="Times New Roman" w:eastAsia="Times New Roman" w:cs="Times New Roman"/>
                <w:color w:val="333333"/>
                <w:sz w:val="24"/>
                <w:szCs w:val="24"/>
                <w:highlight w:val="white"/>
                <w:lang w:val="en-US"/>
              </w:rPr>
              <w:t>Repeating the same word too often</w:t>
            </w:r>
          </w:p>
          <w:p>
            <w:pPr>
              <w:keepNext/>
              <w:keepLines/>
              <w:widowControl/>
              <w:suppressLineNumbers/>
              <w:spacing w:beforeLines="0" w:after="160" w:afterLines="0" w:line="252" w:lineRule="auto"/>
              <w:rPr>
                <w:rFonts w:hint="default" w:ascii="Times New Roman" w:hAnsi="Times New Roman" w:eastAsia="Times New Roman" w:cs="Times New Roman"/>
                <w:color w:val="333333"/>
                <w:sz w:val="24"/>
                <w:szCs w:val="24"/>
                <w:highlight w:val="white"/>
                <w:lang w:val="en-US"/>
              </w:rPr>
            </w:pPr>
            <w:r>
              <w:rPr>
                <w:rFonts w:hint="default" w:ascii="Times New Roman" w:hAnsi="Times New Roman" w:eastAsia="Times New Roman" w:cs="Times New Roman"/>
                <w:color w:val="333333"/>
                <w:sz w:val="24"/>
                <w:szCs w:val="24"/>
                <w:highlight w:val="white"/>
                <w:lang w:val="en-US"/>
              </w:rPr>
              <w:t>As an IELTS tutor, I see this every day. My students often write a passage using the most advanced vocabulary that they know in order to impress me, but doing so causes them to make completely incorrect sentences. Sometimes the inaccuracy is so extreme that a perfectly good sentence, which would have helped them achieve a very high score, becomes utterly unreadable.</w:t>
            </w:r>
          </w:p>
          <w:p>
            <w:pPr>
              <w:pStyle w:val="3"/>
              <w:keepNext/>
              <w:keepLines/>
              <w:widowControl/>
              <w:suppressLineNumbers/>
              <w:spacing w:before="100" w:beforeLines="0" w:after="168" w:afterLines="0" w:line="15" w:lineRule="atLeast"/>
              <w:rPr>
                <w:rFonts w:hint="default" w:ascii="Times New Roman" w:hAnsi="Times New Roman" w:eastAsia="Times New Roman" w:cs="Times New Roman"/>
                <w:b/>
                <w:color w:val="0000FF"/>
                <w:sz w:val="24"/>
                <w:szCs w:val="24"/>
                <w:lang w:val="en-US"/>
              </w:rPr>
            </w:pPr>
            <w:r>
              <w:rPr>
                <w:rFonts w:hint="default" w:ascii="Times New Roman" w:hAnsi="Times New Roman" w:eastAsia="Times New Roman" w:cs="Times New Roman"/>
                <w:b/>
                <w:color w:val="0000FF"/>
                <w:sz w:val="24"/>
                <w:szCs w:val="24"/>
                <w:lang w:val="en-US"/>
              </w:rPr>
              <w:t>Will you lose points if you make spelling mistakes in your IELTS WRITING test?</w:t>
            </w:r>
          </w:p>
          <w:p>
            <w:pPr>
              <w:keepNext/>
              <w:keepLines/>
              <w:widowControl/>
              <w:suppressLineNumbers/>
              <w:spacing w:beforeLines="0" w:after="168" w:afterLines="0" w:line="252" w:lineRule="auto"/>
              <w:jc w:val="both"/>
              <w:rPr>
                <w:rFonts w:hint="default" w:ascii="Times New Roman" w:hAnsi="Times New Roman" w:eastAsia="Times New Roman" w:cs="Times New Roman"/>
                <w:color w:val="000000"/>
                <w:kern w:val="2"/>
                <w:sz w:val="24"/>
                <w:szCs w:val="24"/>
                <w:lang w:val="en-US"/>
              </w:rPr>
            </w:pPr>
            <w:r>
              <w:rPr>
                <w:rFonts w:hint="default" w:ascii="Times New Roman" w:hAnsi="Times New Roman" w:eastAsia="Times New Roman" w:cs="Times New Roman"/>
                <w:color w:val="000000"/>
                <w:kern w:val="2"/>
                <w:sz w:val="24"/>
                <w:szCs w:val="24"/>
                <w:lang w:val="en-US"/>
              </w:rPr>
              <w:t>We know that spelling is important in </w:t>
            </w:r>
            <w:r>
              <w:rPr>
                <w:rFonts w:hint="default" w:ascii="Times New Roman" w:hAnsi="Times New Roman" w:eastAsia="Times New Roman" w:cs="Times New Roman"/>
                <w:color w:val="337AB7"/>
                <w:kern w:val="2"/>
                <w:sz w:val="24"/>
                <w:szCs w:val="24"/>
                <w:lang w:val="en-US"/>
              </w:rPr>
              <w:fldChar w:fldCharType="begin"/>
            </w:r>
            <w:r>
              <w:rPr>
                <w:rFonts w:hint="default" w:ascii="Times New Roman" w:hAnsi="Times New Roman" w:eastAsia="Times New Roman" w:cs="Times New Roman"/>
                <w:color w:val="337AB7"/>
                <w:kern w:val="2"/>
                <w:sz w:val="24"/>
                <w:szCs w:val="24"/>
                <w:lang w:val="en-US"/>
              </w:rPr>
              <w:instrText xml:space="preserve">HYPERLINK "http://answers.scottsenglish.com/discussion/209/is-correct-spelling-important-in-my-ielts-toefl-or-toeic-test/p1" </w:instrText>
            </w:r>
            <w:r>
              <w:rPr>
                <w:rFonts w:hint="default" w:ascii="Times New Roman" w:hAnsi="Times New Roman" w:eastAsia="Times New Roman" w:cs="Times New Roman"/>
                <w:color w:val="337AB7"/>
                <w:kern w:val="2"/>
                <w:sz w:val="24"/>
                <w:szCs w:val="24"/>
                <w:lang w:val="en-US"/>
              </w:rPr>
              <w:fldChar w:fldCharType="separate"/>
            </w:r>
            <w:r>
              <w:rPr>
                <w:rFonts w:hint="default" w:ascii="Times New Roman" w:hAnsi="Times New Roman" w:eastAsia="Times New Roman" w:cs="Times New Roman"/>
                <w:color w:val="0000FF"/>
                <w:kern w:val="2"/>
                <w:sz w:val="24"/>
                <w:szCs w:val="24"/>
                <w:u w:val="single"/>
                <w:lang w:val="en-US"/>
              </w:rPr>
              <w:t>Listening</w:t>
            </w:r>
            <w:r>
              <w:rPr>
                <w:rFonts w:hint="default" w:ascii="Times New Roman" w:hAnsi="Times New Roman" w:eastAsia="Times New Roman" w:cs="Times New Roman"/>
                <w:color w:val="0000FF"/>
                <w:kern w:val="2"/>
                <w:sz w:val="24"/>
                <w:szCs w:val="24"/>
                <w:u w:val="single"/>
                <w:lang w:val="en-US"/>
              </w:rPr>
              <w:fldChar w:fldCharType="end"/>
            </w:r>
            <w:r>
              <w:rPr>
                <w:rFonts w:hint="default" w:ascii="Times New Roman" w:hAnsi="Times New Roman" w:eastAsia="Times New Roman" w:cs="Times New Roman"/>
                <w:color w:val="000000"/>
                <w:kern w:val="2"/>
                <w:sz w:val="24"/>
                <w:szCs w:val="24"/>
                <w:lang w:val="en-US"/>
              </w:rPr>
              <w:t> and </w:t>
            </w:r>
            <w:r>
              <w:rPr>
                <w:rFonts w:hint="default" w:ascii="Times New Roman" w:hAnsi="Times New Roman" w:eastAsia="Times New Roman" w:cs="Times New Roman"/>
                <w:color w:val="337AB7"/>
                <w:kern w:val="2"/>
                <w:sz w:val="24"/>
                <w:szCs w:val="24"/>
                <w:lang w:val="en-US"/>
              </w:rPr>
              <w:fldChar w:fldCharType="begin"/>
            </w:r>
            <w:r>
              <w:rPr>
                <w:rFonts w:hint="default" w:ascii="Times New Roman" w:hAnsi="Times New Roman" w:eastAsia="Times New Roman" w:cs="Times New Roman"/>
                <w:color w:val="337AB7"/>
                <w:kern w:val="2"/>
                <w:sz w:val="24"/>
                <w:szCs w:val="24"/>
                <w:lang w:val="en-US"/>
              </w:rPr>
              <w:instrText xml:space="preserve">HYPERLINK "http://http//answers.scottsenglish.com/discussion/209/is-correct-spelling-important-in-my-ielts-toefl-or-toeic-test/p1" </w:instrText>
            </w:r>
            <w:r>
              <w:rPr>
                <w:rFonts w:hint="default" w:ascii="Times New Roman" w:hAnsi="Times New Roman" w:eastAsia="Times New Roman" w:cs="Times New Roman"/>
                <w:color w:val="337AB7"/>
                <w:kern w:val="2"/>
                <w:sz w:val="24"/>
                <w:szCs w:val="24"/>
                <w:lang w:val="en-US"/>
              </w:rPr>
              <w:fldChar w:fldCharType="separate"/>
            </w:r>
            <w:r>
              <w:rPr>
                <w:rFonts w:hint="default" w:ascii="Times New Roman" w:hAnsi="Times New Roman" w:eastAsia="Times New Roman" w:cs="Times New Roman"/>
                <w:color w:val="0000FF"/>
                <w:kern w:val="2"/>
                <w:sz w:val="24"/>
                <w:szCs w:val="24"/>
                <w:u w:val="single"/>
                <w:lang w:val="en-US"/>
              </w:rPr>
              <w:t>Reading</w:t>
            </w:r>
            <w:r>
              <w:rPr>
                <w:rFonts w:hint="default" w:ascii="Times New Roman" w:hAnsi="Times New Roman" w:eastAsia="Times New Roman" w:cs="Times New Roman"/>
                <w:color w:val="0000FF"/>
                <w:kern w:val="2"/>
                <w:sz w:val="24"/>
                <w:szCs w:val="24"/>
                <w:u w:val="single"/>
                <w:lang w:val="en-US"/>
              </w:rPr>
              <w:fldChar w:fldCharType="end"/>
            </w:r>
            <w:r>
              <w:rPr>
                <w:rFonts w:hint="default" w:ascii="Times New Roman" w:hAnsi="Times New Roman" w:eastAsia="Times New Roman" w:cs="Times New Roman"/>
                <w:color w:val="000000"/>
                <w:kern w:val="2"/>
                <w:sz w:val="24"/>
                <w:szCs w:val="24"/>
                <w:lang w:val="en-US"/>
              </w:rPr>
              <w:t> but what about Writing?  Does every word have to be spelled correctly?</w:t>
            </w:r>
          </w:p>
          <w:p>
            <w:pPr>
              <w:keepNext/>
              <w:keepLines/>
              <w:widowControl/>
              <w:suppressLineNumbers/>
              <w:spacing w:beforeLines="0" w:after="168" w:afterLines="0" w:line="252" w:lineRule="auto"/>
              <w:jc w:val="both"/>
              <w:rPr>
                <w:rFonts w:hint="default" w:ascii="Times New Roman" w:hAnsi="Times New Roman" w:eastAsia="Times New Roman" w:cs="Times New Roman"/>
                <w:color w:val="000000"/>
                <w:kern w:val="2"/>
                <w:sz w:val="24"/>
                <w:szCs w:val="24"/>
                <w:lang w:val="en-US"/>
              </w:rPr>
            </w:pPr>
            <w:r>
              <w:rPr>
                <w:rFonts w:hint="default" w:ascii="Times New Roman" w:hAnsi="Times New Roman" w:eastAsia="Times New Roman" w:cs="Times New Roman"/>
                <w:color w:val="000000"/>
                <w:kern w:val="2"/>
                <w:sz w:val="24"/>
                <w:szCs w:val="24"/>
                <w:lang w:val="en-US"/>
              </w:rPr>
              <w:t>The good news is you can make a few spelling mistakes and still get a high score - IELTS calls them 'slips'. In other words, just one or two small mistakes that do not affect meaning will have no impact on your score.</w:t>
            </w:r>
          </w:p>
          <w:p>
            <w:pPr>
              <w:keepNext/>
              <w:keepLines/>
              <w:widowControl/>
              <w:suppressLineNumbers/>
              <w:spacing w:beforeLines="0" w:after="168" w:afterLines="0" w:line="252" w:lineRule="auto"/>
              <w:jc w:val="both"/>
              <w:rPr>
                <w:rFonts w:hint="default" w:ascii="Times New Roman" w:hAnsi="Times New Roman" w:eastAsia="Times New Roman" w:cs="Times New Roman"/>
                <w:color w:val="000000"/>
                <w:kern w:val="2"/>
                <w:sz w:val="24"/>
                <w:szCs w:val="24"/>
                <w:lang w:val="en-US"/>
              </w:rPr>
            </w:pPr>
            <w:r>
              <w:rPr>
                <w:rFonts w:hint="default" w:ascii="Times New Roman" w:hAnsi="Times New Roman" w:eastAsia="Times New Roman" w:cs="Times New Roman"/>
                <w:color w:val="000000"/>
                <w:kern w:val="2"/>
                <w:sz w:val="24"/>
                <w:szCs w:val="24"/>
                <w:lang w:val="en-US"/>
              </w:rPr>
              <w:t>Here is what IELTS states in relation to spelling and the matching band scores:</w:t>
            </w:r>
          </w:p>
          <w:p>
            <w:pPr>
              <w:keepNext/>
              <w:keepLines/>
              <w:widowControl/>
              <w:suppressLineNumbers/>
              <w:spacing w:before="210" w:beforeLines="0" w:after="168" w:afterLines="0" w:line="252" w:lineRule="auto"/>
              <w:ind w:left="930" w:right="930"/>
              <w:rPr>
                <w:rFonts w:hint="default" w:ascii="Times New Roman" w:hAnsi="Times New Roman" w:eastAsia="Times New Roman" w:cs="Times New Roman"/>
                <w:color w:val="auto"/>
                <w:kern w:val="2"/>
                <w:sz w:val="24"/>
                <w:szCs w:val="24"/>
                <w:lang w:val="en-US"/>
              </w:rPr>
            </w:pPr>
            <w:r>
              <w:rPr>
                <w:rFonts w:hint="default" w:ascii="Times New Roman" w:hAnsi="Times New Roman" w:eastAsia="Times New Roman" w:cs="Times New Roman"/>
                <w:b/>
                <w:color w:val="auto"/>
                <w:sz w:val="24"/>
                <w:szCs w:val="24"/>
                <w:lang w:val="en-US"/>
              </w:rPr>
              <w:t>Band 8: </w:t>
            </w:r>
            <w:r>
              <w:rPr>
                <w:rFonts w:hint="default" w:ascii="Times New Roman" w:hAnsi="Times New Roman" w:eastAsia="Times New Roman" w:cs="Times New Roman"/>
                <w:color w:val="auto"/>
                <w:sz w:val="24"/>
                <w:szCs w:val="24"/>
                <w:lang w:val="en-US"/>
              </w:rPr>
              <w:t>produces </w:t>
            </w:r>
            <w:r>
              <w:rPr>
                <w:rFonts w:hint="default" w:ascii="Times New Roman" w:hAnsi="Times New Roman" w:eastAsia="Times New Roman" w:cs="Times New Roman"/>
                <w:b/>
                <w:color w:val="auto"/>
                <w:sz w:val="24"/>
                <w:szCs w:val="24"/>
                <w:lang w:val="en-US"/>
              </w:rPr>
              <w:t>rare errors in spelling</w:t>
            </w:r>
            <w:r>
              <w:rPr>
                <w:rFonts w:hint="default" w:ascii="Times New Roman" w:hAnsi="Times New Roman" w:eastAsia="Times New Roman" w:cs="Times New Roman"/>
                <w:color w:val="auto"/>
                <w:sz w:val="24"/>
                <w:szCs w:val="24"/>
                <w:lang w:val="en-US"/>
              </w:rPr>
              <w:t> </w:t>
            </w:r>
            <w:r>
              <w:rPr>
                <w:rFonts w:hint="default" w:ascii="Times New Roman" w:hAnsi="Times New Roman" w:eastAsia="Times New Roman" w:cs="Times New Roman"/>
                <w:color w:val="auto"/>
                <w:sz w:val="24"/>
                <w:szCs w:val="24"/>
                <w:lang w:val="en-US"/>
              </w:rPr>
              <w:br w:type="textWrapping"/>
            </w:r>
            <w:r>
              <w:rPr>
                <w:rFonts w:hint="default" w:ascii="Times New Roman" w:hAnsi="Times New Roman" w:eastAsia="Times New Roman" w:cs="Times New Roman"/>
                <w:color w:val="auto"/>
                <w:sz w:val="24"/>
                <w:szCs w:val="24"/>
                <w:lang w:val="en-US"/>
              </w:rPr>
              <w:br w:type="textWrapping"/>
            </w:r>
            <w:r>
              <w:rPr>
                <w:rFonts w:hint="default" w:ascii="Times New Roman" w:hAnsi="Times New Roman" w:eastAsia="Times New Roman" w:cs="Times New Roman"/>
                <w:b/>
                <w:color w:val="auto"/>
                <w:sz w:val="24"/>
                <w:szCs w:val="24"/>
                <w:lang w:val="en-US"/>
              </w:rPr>
              <w:t>Band 7:</w:t>
            </w:r>
            <w:r>
              <w:rPr>
                <w:rFonts w:hint="default" w:ascii="Times New Roman" w:hAnsi="Times New Roman" w:eastAsia="Times New Roman" w:cs="Times New Roman"/>
                <w:color w:val="auto"/>
                <w:sz w:val="24"/>
                <w:szCs w:val="24"/>
                <w:lang w:val="en-US"/>
              </w:rPr>
              <w:t> may produce </w:t>
            </w:r>
            <w:r>
              <w:rPr>
                <w:rFonts w:hint="default" w:ascii="Times New Roman" w:hAnsi="Times New Roman" w:eastAsia="Times New Roman" w:cs="Times New Roman"/>
                <w:b/>
                <w:color w:val="auto"/>
                <w:sz w:val="24"/>
                <w:szCs w:val="24"/>
                <w:lang w:val="en-US"/>
              </w:rPr>
              <w:t>occasional errors in...spelling</w:t>
            </w:r>
            <w:r>
              <w:rPr>
                <w:rFonts w:hint="default" w:ascii="Times New Roman" w:hAnsi="Times New Roman" w:eastAsia="Times New Roman" w:cs="Times New Roman"/>
                <w:color w:val="auto"/>
                <w:sz w:val="24"/>
                <w:szCs w:val="24"/>
                <w:lang w:val="en-US"/>
              </w:rPr>
              <w:t> and/or word formation</w:t>
            </w:r>
            <w:r>
              <w:rPr>
                <w:rFonts w:hint="default" w:ascii="Times New Roman" w:hAnsi="Times New Roman" w:eastAsia="Times New Roman" w:cs="Times New Roman"/>
                <w:color w:val="auto"/>
                <w:sz w:val="24"/>
                <w:szCs w:val="24"/>
                <w:lang w:val="en-US"/>
              </w:rPr>
              <w:br w:type="textWrapping"/>
            </w:r>
            <w:r>
              <w:rPr>
                <w:rFonts w:hint="default" w:ascii="Times New Roman" w:hAnsi="Times New Roman" w:eastAsia="Times New Roman" w:cs="Times New Roman"/>
                <w:color w:val="auto"/>
                <w:sz w:val="24"/>
                <w:szCs w:val="24"/>
                <w:lang w:val="en-US"/>
              </w:rPr>
              <w:br w:type="textWrapping"/>
            </w:r>
            <w:r>
              <w:rPr>
                <w:rFonts w:hint="default" w:ascii="Times New Roman" w:hAnsi="Times New Roman" w:eastAsia="Times New Roman" w:cs="Times New Roman"/>
                <w:b/>
                <w:color w:val="auto"/>
                <w:sz w:val="24"/>
                <w:szCs w:val="24"/>
                <w:lang w:val="en-US"/>
              </w:rPr>
              <w:t>Band 6:</w:t>
            </w:r>
            <w:r>
              <w:rPr>
                <w:rFonts w:hint="default" w:ascii="Times New Roman" w:hAnsi="Times New Roman" w:eastAsia="Times New Roman" w:cs="Times New Roman"/>
                <w:color w:val="auto"/>
                <w:sz w:val="24"/>
                <w:szCs w:val="24"/>
                <w:lang w:val="en-US"/>
              </w:rPr>
              <w:t> makes </w:t>
            </w:r>
            <w:r>
              <w:rPr>
                <w:rFonts w:hint="default" w:ascii="Times New Roman" w:hAnsi="Times New Roman" w:eastAsia="Times New Roman" w:cs="Times New Roman"/>
                <w:b/>
                <w:color w:val="auto"/>
                <w:sz w:val="24"/>
                <w:szCs w:val="24"/>
                <w:lang w:val="en-US"/>
              </w:rPr>
              <w:t>some errors in spelling...</w:t>
            </w:r>
            <w:r>
              <w:rPr>
                <w:rFonts w:hint="default" w:ascii="Times New Roman" w:hAnsi="Times New Roman" w:eastAsia="Times New Roman" w:cs="Times New Roman"/>
                <w:color w:val="auto"/>
                <w:sz w:val="24"/>
                <w:szCs w:val="24"/>
                <w:lang w:val="en-US"/>
              </w:rPr>
              <w:t>but they do not impede (stop) communication (meaning)</w:t>
            </w:r>
            <w:r>
              <w:rPr>
                <w:rFonts w:hint="default" w:ascii="Times New Roman" w:hAnsi="Times New Roman" w:eastAsia="Times New Roman" w:cs="Times New Roman"/>
                <w:color w:val="auto"/>
                <w:sz w:val="24"/>
                <w:szCs w:val="24"/>
                <w:lang w:val="en-US"/>
              </w:rPr>
              <w:br w:type="textWrapping"/>
            </w:r>
            <w:r>
              <w:rPr>
                <w:rFonts w:hint="default" w:ascii="Times New Roman" w:hAnsi="Times New Roman" w:eastAsia="Times New Roman" w:cs="Times New Roman"/>
                <w:color w:val="auto"/>
                <w:sz w:val="24"/>
                <w:szCs w:val="24"/>
                <w:lang w:val="en-US"/>
              </w:rPr>
              <w:br w:type="textWrapping"/>
            </w:r>
            <w:r>
              <w:rPr>
                <w:rFonts w:hint="default" w:ascii="Times New Roman" w:hAnsi="Times New Roman" w:eastAsia="Times New Roman" w:cs="Times New Roman"/>
                <w:b/>
                <w:color w:val="auto"/>
                <w:sz w:val="24"/>
                <w:szCs w:val="24"/>
                <w:lang w:val="en-US"/>
              </w:rPr>
              <w:t>Band 5:</w:t>
            </w:r>
            <w:r>
              <w:rPr>
                <w:rFonts w:hint="default" w:ascii="Times New Roman" w:hAnsi="Times New Roman" w:eastAsia="Times New Roman" w:cs="Times New Roman"/>
                <w:color w:val="auto"/>
                <w:sz w:val="24"/>
                <w:szCs w:val="24"/>
                <w:lang w:val="en-US"/>
              </w:rPr>
              <w:t> may make </w:t>
            </w:r>
            <w:r>
              <w:rPr>
                <w:rFonts w:hint="default" w:ascii="Times New Roman" w:hAnsi="Times New Roman" w:eastAsia="Times New Roman" w:cs="Times New Roman"/>
                <w:b/>
                <w:color w:val="auto"/>
                <w:sz w:val="24"/>
                <w:szCs w:val="24"/>
                <w:lang w:val="en-US"/>
              </w:rPr>
              <w:t>noticeable errors in spelling...</w:t>
            </w:r>
            <w:r>
              <w:rPr>
                <w:rFonts w:hint="default" w:ascii="Times New Roman" w:hAnsi="Times New Roman" w:eastAsia="Times New Roman" w:cs="Times New Roman"/>
                <w:color w:val="auto"/>
                <w:sz w:val="24"/>
                <w:szCs w:val="24"/>
                <w:lang w:val="en-US"/>
              </w:rPr>
              <w:t>that may cause some difficulty for the reader</w:t>
            </w:r>
          </w:p>
          <w:p>
            <w:pPr>
              <w:keepNext/>
              <w:keepLines/>
              <w:widowControl/>
              <w:suppressLineNumbers/>
              <w:spacing w:beforeLines="0" w:after="168" w:afterLines="0" w:line="252" w:lineRule="auto"/>
              <w:jc w:val="both"/>
              <w:rPr>
                <w:rFonts w:hint="default" w:ascii="Times New Roman" w:hAnsi="Times New Roman" w:eastAsia="Times New Roman" w:cs="Times New Roman"/>
                <w:color w:val="000000"/>
                <w:kern w:val="2"/>
                <w:sz w:val="24"/>
                <w:szCs w:val="24"/>
                <w:lang w:val="en-US"/>
              </w:rPr>
            </w:pPr>
            <w:r>
              <w:rPr>
                <w:rFonts w:hint="default" w:ascii="Times New Roman" w:hAnsi="Times New Roman" w:eastAsia="Times New Roman" w:cs="Times New Roman"/>
                <w:color w:val="000000"/>
                <w:kern w:val="2"/>
                <w:sz w:val="24"/>
                <w:szCs w:val="24"/>
                <w:lang w:val="en-US"/>
              </w:rPr>
              <w:t>Clearly, you </w:t>
            </w:r>
            <w:r>
              <w:rPr>
                <w:rFonts w:hint="default" w:ascii="Times New Roman" w:hAnsi="Times New Roman" w:eastAsia="Times New Roman" w:cs="Times New Roman"/>
                <w:color w:val="000000"/>
                <w:kern w:val="2"/>
                <w:sz w:val="24"/>
                <w:szCs w:val="24"/>
                <w:u w:val="single"/>
                <w:lang w:val="en-US"/>
              </w:rPr>
              <w:t>can</w:t>
            </w:r>
            <w:r>
              <w:rPr>
                <w:rFonts w:hint="default" w:ascii="Times New Roman" w:hAnsi="Times New Roman" w:eastAsia="Times New Roman" w:cs="Times New Roman"/>
                <w:color w:val="000000"/>
                <w:kern w:val="2"/>
                <w:sz w:val="24"/>
                <w:szCs w:val="24"/>
                <w:lang w:val="en-US"/>
              </w:rPr>
              <w:t> make spelling errors in your writing. How many spelling errors you make will impact your IELTS Writing band score.</w:t>
            </w:r>
          </w:p>
          <w:p>
            <w:pPr>
              <w:keepNext/>
              <w:keepLines/>
              <w:widowControl/>
              <w:suppressLineNumbers/>
              <w:shd w:val="clear" w:color="auto" w:fill="FFFFFF"/>
              <w:spacing w:beforeLines="0" w:after="160" w:afterLines="0" w:line="252" w:lineRule="auto"/>
              <w:jc w:val="both"/>
              <w:rPr>
                <w:rFonts w:hint="default" w:ascii="Times New Roman" w:hAnsi="Times New Roman" w:eastAsia="Times New Roman" w:cs="Times New Roman"/>
                <w:color w:val="171717"/>
                <w:kern w:val="2"/>
                <w:sz w:val="24"/>
                <w:szCs w:val="24"/>
                <w:lang w:val="en-US"/>
              </w:rPr>
            </w:pPr>
            <w:r>
              <w:rPr>
                <w:rFonts w:hint="default" w:ascii="Times New Roman" w:hAnsi="Times New Roman" w:eastAsia="Times New Roman" w:cs="Times New Roman"/>
                <w:color w:val="171717"/>
                <w:kern w:val="2"/>
                <w:sz w:val="24"/>
                <w:szCs w:val="24"/>
                <w:highlight w:val="white"/>
                <w:lang w:val="en-US"/>
              </w:rPr>
              <w:t>The problem is that spelling in English is notoriously difficult. The only effective way of improving your spelling is to learn words one by one. Start by looking at the written work you have done in the past, and which has been marked by a teacher. Look for the words you misspelled and write them in a column on the left hand side of a piece of paper. Then try this simple and effective four-stage method to learn the spelling of each word:</w:t>
            </w:r>
          </w:p>
          <w:p>
            <w:pPr>
              <w:keepNext/>
              <w:keepLines/>
              <w:numPr>
                <w:ilvl w:val="0"/>
                <w:numId w:val="9"/>
              </w:numPr>
              <w:suppressLineNumbers/>
              <w:tabs>
                <w:tab w:val="left" w:pos="720"/>
                <w:tab w:val="clear" w:pos="840"/>
              </w:tabs>
              <w:spacing w:beforeLines="0" w:afterLines="0" w:line="252" w:lineRule="auto"/>
              <w:ind w:left="840" w:leftChars="0" w:hanging="420" w:firstLineChars="0"/>
              <w:jc w:val="both"/>
              <w:rPr>
                <w:rFonts w:hint="default" w:ascii="Times New Roman" w:hAnsi="Times New Roman" w:eastAsia="Times New Roman" w:cs="Times New Roman"/>
                <w:color w:val="auto"/>
                <w:kern w:val="2"/>
                <w:sz w:val="24"/>
                <w:szCs w:val="24"/>
                <w:lang w:val="en-US"/>
              </w:rPr>
            </w:pPr>
            <w:r>
              <w:rPr>
                <w:rFonts w:hint="default" w:ascii="Times New Roman" w:hAnsi="Times New Roman" w:eastAsia="Times New Roman" w:cs="Times New Roman"/>
                <w:color w:val="171717"/>
                <w:kern w:val="2"/>
                <w:sz w:val="24"/>
                <w:szCs w:val="24"/>
                <w:highlight w:val="white"/>
                <w:lang w:val="en-US"/>
              </w:rPr>
              <w:t>Look at the word.</w:t>
            </w:r>
          </w:p>
          <w:p>
            <w:pPr>
              <w:keepNext/>
              <w:keepLines/>
              <w:numPr>
                <w:ilvl w:val="0"/>
                <w:numId w:val="9"/>
              </w:numPr>
              <w:suppressLineNumbers/>
              <w:tabs>
                <w:tab w:val="left" w:pos="720"/>
                <w:tab w:val="clear" w:pos="840"/>
              </w:tabs>
              <w:spacing w:beforeLines="0" w:afterLines="0" w:line="252" w:lineRule="auto"/>
              <w:ind w:left="840" w:leftChars="0" w:hanging="420" w:firstLineChars="0"/>
              <w:jc w:val="both"/>
              <w:rPr>
                <w:rFonts w:hint="default" w:ascii="Times New Roman" w:hAnsi="Times New Roman" w:eastAsia="Times New Roman" w:cs="Times New Roman"/>
                <w:color w:val="auto"/>
                <w:kern w:val="2"/>
                <w:sz w:val="24"/>
                <w:szCs w:val="24"/>
                <w:lang w:val="en-US"/>
              </w:rPr>
            </w:pPr>
            <w:r>
              <w:rPr>
                <w:rFonts w:hint="default" w:ascii="Times New Roman" w:hAnsi="Times New Roman" w:eastAsia="Times New Roman" w:cs="Times New Roman"/>
                <w:color w:val="171717"/>
                <w:kern w:val="2"/>
                <w:sz w:val="24"/>
                <w:szCs w:val="24"/>
                <w:highlight w:val="white"/>
                <w:lang w:val="en-US"/>
              </w:rPr>
              <w:t>Cover the word with a piece of paper.</w:t>
            </w:r>
          </w:p>
          <w:p>
            <w:pPr>
              <w:keepNext/>
              <w:keepLines/>
              <w:numPr>
                <w:ilvl w:val="0"/>
                <w:numId w:val="9"/>
              </w:numPr>
              <w:suppressLineNumbers/>
              <w:tabs>
                <w:tab w:val="left" w:pos="720"/>
                <w:tab w:val="clear" w:pos="840"/>
              </w:tabs>
              <w:spacing w:beforeLines="0" w:afterLines="0" w:line="252" w:lineRule="auto"/>
              <w:ind w:left="840" w:leftChars="0" w:hanging="420" w:firstLineChars="0"/>
              <w:jc w:val="both"/>
              <w:rPr>
                <w:rFonts w:hint="default" w:ascii="Times New Roman" w:hAnsi="Times New Roman" w:eastAsia="Times New Roman" w:cs="Times New Roman"/>
                <w:color w:val="auto"/>
                <w:kern w:val="2"/>
                <w:sz w:val="24"/>
                <w:szCs w:val="24"/>
                <w:lang w:val="en-US"/>
              </w:rPr>
            </w:pPr>
            <w:r>
              <w:rPr>
                <w:rFonts w:hint="default" w:ascii="Times New Roman" w:hAnsi="Times New Roman" w:eastAsia="Times New Roman" w:cs="Times New Roman"/>
                <w:color w:val="171717"/>
                <w:kern w:val="2"/>
                <w:sz w:val="24"/>
                <w:szCs w:val="24"/>
                <w:highlight w:val="white"/>
                <w:lang w:val="en-US"/>
              </w:rPr>
              <w:t>Write the word.</w:t>
            </w:r>
          </w:p>
          <w:p>
            <w:pPr>
              <w:keepNext/>
              <w:keepLines/>
              <w:numPr>
                <w:ilvl w:val="0"/>
                <w:numId w:val="9"/>
              </w:numPr>
              <w:suppressLineNumbers/>
              <w:tabs>
                <w:tab w:val="left" w:pos="720"/>
                <w:tab w:val="clear" w:pos="840"/>
              </w:tabs>
              <w:spacing w:beforeLines="0" w:afterLines="0" w:line="252" w:lineRule="auto"/>
              <w:ind w:left="840" w:leftChars="0" w:hanging="420" w:firstLineChars="0"/>
              <w:jc w:val="both"/>
              <w:rPr>
                <w:rFonts w:hint="default" w:ascii="Times New Roman" w:hAnsi="Times New Roman" w:eastAsia="Times New Roman" w:cs="Times New Roman"/>
                <w:color w:val="auto"/>
                <w:kern w:val="2"/>
                <w:sz w:val="24"/>
                <w:szCs w:val="24"/>
                <w:lang w:val="en-US"/>
              </w:rPr>
            </w:pPr>
            <w:r>
              <w:rPr>
                <w:rFonts w:hint="default" w:ascii="Times New Roman" w:hAnsi="Times New Roman" w:eastAsia="Times New Roman" w:cs="Times New Roman"/>
                <w:color w:val="171717"/>
                <w:kern w:val="2"/>
                <w:sz w:val="24"/>
                <w:szCs w:val="24"/>
                <w:highlight w:val="white"/>
                <w:lang w:val="en-US"/>
              </w:rPr>
              <w:t>Check whether your spelling is correct.</w:t>
            </w:r>
          </w:p>
          <w:p>
            <w:pPr>
              <w:keepNext/>
              <w:keepLines/>
              <w:widowControl/>
              <w:numPr>
                <w:ilvl w:val="0"/>
                <w:numId w:val="9"/>
              </w:numPr>
              <w:suppressLineNumbers/>
              <w:shd w:val="clear" w:color="auto" w:fill="FFFFFF"/>
              <w:spacing w:beforeLines="0" w:after="160" w:afterLines="0" w:line="252" w:lineRule="auto"/>
              <w:ind w:left="840" w:leftChars="0" w:hanging="420" w:firstLineChars="0"/>
              <w:jc w:val="both"/>
              <w:rPr>
                <w:rFonts w:hint="default" w:ascii="Times New Roman" w:hAnsi="Times New Roman" w:eastAsia="Times New Roman" w:cs="Times New Roman"/>
                <w:color w:val="171717"/>
                <w:kern w:val="2"/>
                <w:sz w:val="24"/>
                <w:szCs w:val="24"/>
                <w:lang w:val="en-US"/>
              </w:rPr>
            </w:pPr>
            <w:r>
              <w:rPr>
                <w:rFonts w:hint="default" w:ascii="Times New Roman" w:hAnsi="Times New Roman" w:eastAsia="Times New Roman" w:cs="Times New Roman"/>
                <w:color w:val="171717"/>
                <w:kern w:val="2"/>
                <w:sz w:val="24"/>
                <w:szCs w:val="24"/>
                <w:highlight w:val="white"/>
                <w:lang w:val="en-US"/>
              </w:rPr>
              <w:t>If your spelling is incorrect, repeat the process.</w:t>
            </w:r>
          </w:p>
          <w:p>
            <w:pPr>
              <w:keepNext/>
              <w:keepLines/>
              <w:widowControl/>
              <w:suppressLineNumbers/>
              <w:spacing w:beforeLines="0" w:after="168" w:afterLines="0" w:line="252" w:lineRule="auto"/>
              <w:jc w:val="both"/>
              <w:rPr>
                <w:rFonts w:hint="default" w:ascii="Times New Roman" w:hAnsi="Times New Roman" w:eastAsia="Times New Roman" w:cs="Times New Roman"/>
                <w:b/>
                <w:color w:val="000000"/>
                <w:kern w:val="2"/>
                <w:sz w:val="24"/>
                <w:szCs w:val="24"/>
                <w:lang w:val="en-PH"/>
              </w:rPr>
            </w:pPr>
            <w:r>
              <w:rPr>
                <w:rFonts w:hint="default" w:ascii="Times New Roman" w:hAnsi="Times New Roman" w:eastAsia="Times New Roman" w:cs="Times New Roman"/>
                <w:b/>
                <w:color w:val="000000"/>
                <w:kern w:val="2"/>
                <w:sz w:val="24"/>
                <w:szCs w:val="24"/>
                <w:lang w:val="en-PH"/>
              </w:rPr>
              <w:t xml:space="preserve">POSITIVE OUTCOME OF THIS CHANGE: </w:t>
            </w:r>
            <w:r>
              <w:rPr>
                <w:rFonts w:hint="default" w:ascii="Times New Roman" w:hAnsi="Times New Roman" w:eastAsia="Times New Roman" w:cs="Times New Roman"/>
                <w:color w:val="171717"/>
                <w:kern w:val="2"/>
                <w:sz w:val="24"/>
                <w:szCs w:val="24"/>
                <w:highlight w:val="white"/>
                <w:lang w:val="en-US"/>
              </w:rPr>
              <w:t>Spelling is important not just in IELTS Writing but in IELTS Reading and IELTS Listening too. If you spell a word wrongly in the Listening test, you will not get the mark. In the Writing test, you will be judged on your ability to spell correctly</w:t>
            </w:r>
            <w:r>
              <w:rPr>
                <w:rFonts w:hint="default" w:ascii="Times New Roman" w:hAnsi="Times New Roman" w:eastAsia="Times New Roman" w:cs="Times New Roman"/>
                <w:color w:val="171717"/>
                <w:kern w:val="2"/>
                <w:sz w:val="24"/>
                <w:szCs w:val="24"/>
                <w:highlight w:val="white"/>
                <w:lang w:val="en-PH"/>
              </w:rPr>
              <w:t xml:space="preserve">. It gives a lasting impression to the examiner about your output. </w:t>
            </w:r>
          </w:p>
          <w:p>
            <w:pPr>
              <w:pBdr>
                <w:bottom w:val="single" w:color="auto" w:sz="12" w:space="0"/>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rPr>
                <w:rFonts w:hint="default" w:ascii="Times New Roman" w:hAnsi="Times New Roman" w:eastAsia="Segoe Print" w:cs="Times New Roman"/>
                <w:color w:val="auto"/>
                <w:sz w:val="24"/>
                <w:szCs w:val="24"/>
                <w:lang w:val="en"/>
              </w:rPr>
            </w:pPr>
          </w:p>
          <w:p>
            <w:pPr>
              <w:rPr>
                <w:rFonts w:hint="default" w:ascii="Times New Roman" w:hAnsi="Times New Roman" w:eastAsia="Times New Roman" w:cs="Times New Roman"/>
                <w:color w:val="333333"/>
                <w:sz w:val="24"/>
                <w:szCs w:val="24"/>
                <w:highlight w:val="white"/>
                <w:lang w:val="en-PH"/>
              </w:rPr>
            </w:pPr>
          </w:p>
          <w:p>
            <w:pPr>
              <w:pStyle w:val="25"/>
              <w:widowControl/>
              <w:numPr>
                <w:ilvl w:val="0"/>
                <w:numId w:val="0"/>
              </w:numPr>
              <w:spacing w:before="0" w:beforeAutospacing="0" w:after="0" w:afterAutospacing="0" w:line="254" w:lineRule="auto"/>
              <w:ind w:leftChars="200" w:right="0" w:rightChars="0"/>
              <w:jc w:val="left"/>
              <w:rPr>
                <w:rFonts w:hint="default" w:ascii="Times New Roman" w:hAnsi="Times New Roman" w:eastAsia="Helvetica" w:cs="Times New Roman"/>
                <w:i w:val="0"/>
                <w:caps w:val="0"/>
                <w:color w:val="333333"/>
                <w:spacing w:val="0"/>
                <w:kern w:val="0"/>
                <w:sz w:val="24"/>
                <w:szCs w:val="24"/>
                <w:lang w:val="en-PH" w:eastAsia="zh-CN" w:bidi="ar"/>
              </w:rPr>
            </w:pPr>
            <w:r>
              <w:rPr>
                <w:rFonts w:hint="default" w:eastAsia="Helvetica" w:cs="Times New Roman"/>
                <w:b/>
                <w:i w:val="0"/>
                <w:caps w:val="0"/>
                <w:color w:val="333333"/>
                <w:spacing w:val="0"/>
                <w:kern w:val="0"/>
                <w:sz w:val="24"/>
                <w:szCs w:val="24"/>
                <w:lang w:val="en-US" w:eastAsia="zh-CN" w:bidi="ar"/>
              </w:rPr>
              <w:t xml:space="preserve"> </w:t>
            </w:r>
          </w:p>
          <w:p>
            <w:pPr>
              <w:pStyle w:val="25"/>
              <w:widowControl/>
              <w:numPr>
                <w:ilvl w:val="0"/>
                <w:numId w:val="0"/>
              </w:numPr>
              <w:spacing w:before="0" w:beforeAutospacing="0" w:after="0" w:afterAutospacing="0" w:line="254" w:lineRule="auto"/>
              <w:ind w:leftChars="200" w:right="0" w:rightChars="0"/>
              <w:jc w:val="left"/>
              <w:rPr>
                <w:rFonts w:hint="default" w:cs="Times New Roman"/>
                <w:szCs w:val="20"/>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160" w:afterAutospacing="0" w:line="252" w:lineRule="auto"/>
              <w:ind w:left="0" w:right="0"/>
              <w:jc w:val="both"/>
              <w:rPr>
                <w:rFonts w:hint="default" w:ascii="Times New Roman" w:hAnsi="Times New Roman" w:eastAsia="SimSun" w:cs="Times New Roman"/>
                <w:kern w:val="2"/>
                <w:sz w:val="24"/>
                <w:szCs w:val="20"/>
                <w:lang w:val="en-PH" w:eastAsia="zh-CN" w:bidi="ar"/>
              </w:rPr>
            </w:pPr>
            <w:r>
              <w:rPr>
                <w:rFonts w:hint="default" w:cs="Times New Roman"/>
                <w:kern w:val="2"/>
                <w:sz w:val="24"/>
                <w:szCs w:val="20"/>
                <w:lang w:val="en-PH" w:eastAsia="zh-CN" w:bidi="ar"/>
              </w:rPr>
              <w:t>GRA</w:t>
            </w:r>
          </w:p>
        </w:tc>
        <w:tc>
          <w:tcPr>
            <w:tcW w:w="7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Autospacing="0"/>
              <w:ind w:left="0" w:right="0"/>
              <w:rPr>
                <w:rFonts w:hint="default" w:ascii="Times New Roman" w:hAnsi="Times New Roman" w:eastAsia="Segoe UI" w:cs="Times New Roman"/>
                <w:i w:val="0"/>
                <w:caps w:val="0"/>
                <w:color w:val="auto"/>
                <w:spacing w:val="0"/>
                <w:sz w:val="26"/>
                <w:szCs w:val="26"/>
                <w:shd w:val="clear" w:fill="FFFFFF"/>
                <w:lang w:val="en-PH"/>
              </w:rPr>
            </w:pPr>
          </w:p>
          <w:p>
            <w:pPr>
              <w:keepNext w:val="0"/>
              <w:keepLines w:val="0"/>
              <w:suppressLineNumbers w:val="0"/>
              <w:spacing w:before="0" w:beforeAutospacing="0" w:afterAutospacing="0"/>
              <w:ind w:left="0" w:right="0"/>
              <w:rPr>
                <w:rFonts w:hint="default" w:ascii="Times New Roman" w:hAnsi="Times New Roman" w:eastAsia="Segoe UI" w:cs="Times New Roman"/>
                <w:i w:val="0"/>
                <w:caps w:val="0"/>
                <w:color w:val="auto"/>
                <w:spacing w:val="0"/>
                <w:sz w:val="24"/>
                <w:szCs w:val="24"/>
                <w:shd w:val="clear" w:fill="FFFFFF"/>
                <w:lang w:val="en-PH"/>
              </w:rPr>
            </w:pPr>
          </w:p>
          <w:p>
            <w:pPr>
              <w:keepNext w:val="0"/>
              <w:keepLines w:val="0"/>
              <w:suppressLineNumbers w:val="0"/>
              <w:pBdr>
                <w:bottom w:val="single" w:color="auto" w:sz="12" w:space="0"/>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spacing w:before="0" w:beforeLines="0" w:beforeAutospacing="0" w:afterLines="0" w:afterAutospacing="0"/>
              <w:ind w:left="0" w:right="0"/>
              <w:rPr>
                <w:rFonts w:hint="default" w:ascii="Times New Roman" w:hAnsi="Times New Roman" w:eastAsia="Segoe Print" w:cs="Times New Roman"/>
                <w:color w:val="auto"/>
                <w:w w:val="0"/>
                <w:sz w:val="24"/>
                <w:szCs w:val="24"/>
                <w:lang w:val="e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rPr>
            </w:pPr>
            <w:r>
              <w:rPr>
                <w:rFonts w:hint="default" w:ascii="Times New Roman" w:hAnsi="Times New Roman" w:eastAsia="Helvetica" w:cs="Times New Roman"/>
                <w:b/>
                <w:i w:val="0"/>
                <w:caps w:val="0"/>
                <w:color w:val="333333"/>
                <w:spacing w:val="0"/>
                <w:kern w:val="0"/>
                <w:sz w:val="24"/>
                <w:szCs w:val="24"/>
                <w:lang w:val="en-US" w:eastAsia="zh-CN" w:bidi="ar"/>
              </w:rPr>
              <w:t>WEAK POINT</w:t>
            </w:r>
            <w:r>
              <w:rPr>
                <w:rFonts w:hint="default" w:ascii="Times New Roman" w:hAnsi="Times New Roman" w:eastAsia="Helvetica" w:cs="Times New Roman"/>
                <w:b/>
                <w:i w:val="0"/>
                <w:caps w:val="0"/>
                <w:color w:val="333333"/>
                <w:spacing w:val="0"/>
                <w:kern w:val="0"/>
                <w:sz w:val="24"/>
                <w:szCs w:val="24"/>
                <w:lang w:val="en-PH" w:eastAsia="zh-CN" w:bidi="ar"/>
              </w:rPr>
              <w:t xml:space="preserve"> 1</w:t>
            </w:r>
            <w:r>
              <w:rPr>
                <w:rFonts w:hint="default" w:ascii="Times New Roman" w:hAnsi="Times New Roman" w:eastAsia="Helvetica" w:cs="Times New Roman"/>
                <w:b/>
                <w:i w:val="0"/>
                <w:caps w:val="0"/>
                <w:color w:val="333333"/>
                <w:spacing w:val="0"/>
                <w:kern w:val="0"/>
                <w:sz w:val="24"/>
                <w:szCs w:val="24"/>
                <w:lang w:val="en-US" w:eastAsia="zh-CN" w:bidi="ar"/>
              </w:rPr>
              <w:t>: USE OF ARTICLES</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i w:val="0"/>
                <w:caps w:val="0"/>
                <w:color w:val="000000"/>
                <w:spacing w:val="0"/>
                <w:sz w:val="24"/>
                <w:szCs w:val="24"/>
              </w:rPr>
            </w:pPr>
            <w:r>
              <w:rPr>
                <w:rFonts w:hint="default" w:ascii="Times New Roman" w:hAnsi="Times New Roman" w:eastAsia="Helvetica" w:cs="Times New Roman"/>
                <w:b/>
                <w:i w:val="0"/>
                <w:caps w:val="0"/>
                <w:color w:val="333333"/>
                <w:spacing w:val="0"/>
                <w:kern w:val="0"/>
                <w:sz w:val="24"/>
                <w:szCs w:val="24"/>
                <w:lang w:val="en-US" w:eastAsia="zh-CN" w:bidi="ar"/>
              </w:rPr>
              <w:t>SUGGESTION: </w:t>
            </w:r>
          </w:p>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Style w:val="17"/>
                <w:rFonts w:hint="default" w:ascii="Times New Roman" w:hAnsi="Times New Roman" w:eastAsia="Tahoma" w:cs="Times New Roman"/>
                <w:color w:val="444444"/>
                <w:shd w:val="clear" w:fill="FFFFFF"/>
                <w:lang w:val="en-US" w:eastAsia="en-US"/>
              </w:rPr>
              <w:t>DEFINITE AND INDEFINITE ARTICLES</w:t>
            </w:r>
          </w:p>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Fonts w:hint="default" w:ascii="Times New Roman" w:hAnsi="Times New Roman" w:eastAsia="Tahoma" w:cs="Times New Roman"/>
                <w:color w:val="444444"/>
                <w:shd w:val="clear" w:fill="FFFFFF"/>
                <w:lang w:val="en-US" w:eastAsia="en-US"/>
              </w:rPr>
              <w:t>In English there are three articles: </w:t>
            </w:r>
            <w:r>
              <w:rPr>
                <w:rStyle w:val="11"/>
                <w:rFonts w:hint="default" w:ascii="Times New Roman" w:hAnsi="Times New Roman" w:eastAsia="Tahoma" w:cs="Times New Roman"/>
                <w:color w:val="444444"/>
                <w:shd w:val="clear" w:fill="FFFFFF"/>
                <w:lang w:val="en-US" w:eastAsia="en-US"/>
              </w:rPr>
              <w:t>a</w:t>
            </w:r>
            <w:r>
              <w:rPr>
                <w:rFonts w:hint="default" w:ascii="Times New Roman" w:hAnsi="Times New Roman" w:eastAsia="Tahoma" w:cs="Times New Roman"/>
                <w:color w:val="444444"/>
                <w:shd w:val="clear" w:fill="FFFFFF"/>
                <w:lang w:val="en-US" w:eastAsia="en-US"/>
              </w:rPr>
              <w:t>, </w:t>
            </w:r>
            <w:r>
              <w:rPr>
                <w:rStyle w:val="11"/>
                <w:rFonts w:hint="default" w:ascii="Times New Roman" w:hAnsi="Times New Roman" w:eastAsia="Tahoma" w:cs="Times New Roman"/>
                <w:color w:val="444444"/>
                <w:shd w:val="clear" w:fill="FFFFFF"/>
                <w:lang w:val="en-US" w:eastAsia="en-US"/>
              </w:rPr>
              <w:t>an</w:t>
            </w:r>
            <w:r>
              <w:rPr>
                <w:rFonts w:hint="default" w:ascii="Times New Roman" w:hAnsi="Times New Roman" w:eastAsia="Tahoma" w:cs="Times New Roman"/>
                <w:color w:val="444444"/>
                <w:shd w:val="clear" w:fill="FFFFFF"/>
                <w:lang w:val="en-US" w:eastAsia="en-US"/>
              </w:rPr>
              <w:t>, and </w:t>
            </w:r>
            <w:r>
              <w:rPr>
                <w:rStyle w:val="11"/>
                <w:rFonts w:hint="default" w:ascii="Times New Roman" w:hAnsi="Times New Roman" w:eastAsia="Tahoma" w:cs="Times New Roman"/>
                <w:color w:val="444444"/>
                <w:shd w:val="clear" w:fill="FFFFFF"/>
                <w:lang w:val="en-US" w:eastAsia="en-US"/>
              </w:rPr>
              <w:t>the</w:t>
            </w:r>
            <w:r>
              <w:rPr>
                <w:rFonts w:hint="default" w:ascii="Times New Roman" w:hAnsi="Times New Roman" w:eastAsia="Tahoma" w:cs="Times New Roman"/>
                <w:color w:val="444444"/>
                <w:shd w:val="clear" w:fill="FFFFFF"/>
                <w:lang w:val="en-US" w:eastAsia="en-US"/>
              </w:rPr>
              <w:t>. Articles are used before nouns or noun equivalents and are a type of adjective. The definite article (</w:t>
            </w:r>
            <w:r>
              <w:rPr>
                <w:rStyle w:val="11"/>
                <w:rFonts w:hint="default" w:ascii="Times New Roman" w:hAnsi="Times New Roman" w:eastAsia="Tahoma" w:cs="Times New Roman"/>
                <w:color w:val="444444"/>
                <w:shd w:val="clear" w:fill="FFFFFF"/>
                <w:lang w:val="en-US" w:eastAsia="en-US"/>
              </w:rPr>
              <w:t>the</w:t>
            </w:r>
            <w:r>
              <w:rPr>
                <w:rFonts w:hint="default" w:ascii="Times New Roman" w:hAnsi="Times New Roman" w:eastAsia="Tahoma" w:cs="Times New Roman"/>
                <w:color w:val="444444"/>
                <w:shd w:val="clear" w:fill="FFFFFF"/>
                <w:lang w:val="en-US" w:eastAsia="en-US"/>
              </w:rPr>
              <w:t>) is used before a noun to indicate that the identity of the noun is known to the reader. The indefinite article (</w:t>
            </w:r>
            <w:r>
              <w:rPr>
                <w:rStyle w:val="11"/>
                <w:rFonts w:hint="default" w:ascii="Times New Roman" w:hAnsi="Times New Roman" w:eastAsia="Tahoma" w:cs="Times New Roman"/>
                <w:color w:val="444444"/>
                <w:shd w:val="clear" w:fill="FFFFFF"/>
                <w:lang w:val="en-US" w:eastAsia="en-US"/>
              </w:rPr>
              <w:t>a</w:t>
            </w:r>
            <w:r>
              <w:rPr>
                <w:rFonts w:hint="default" w:ascii="Times New Roman" w:hAnsi="Times New Roman" w:eastAsia="Tahoma" w:cs="Times New Roman"/>
                <w:color w:val="444444"/>
                <w:shd w:val="clear" w:fill="FFFFFF"/>
                <w:lang w:val="en-US" w:eastAsia="en-US"/>
              </w:rPr>
              <w:t>, </w:t>
            </w:r>
            <w:r>
              <w:rPr>
                <w:rStyle w:val="11"/>
                <w:rFonts w:hint="default" w:ascii="Times New Roman" w:hAnsi="Times New Roman" w:eastAsia="Tahoma" w:cs="Times New Roman"/>
                <w:color w:val="444444"/>
                <w:shd w:val="clear" w:fill="FFFFFF"/>
                <w:lang w:val="en-US" w:eastAsia="en-US"/>
              </w:rPr>
              <w:t>an</w:t>
            </w:r>
            <w:r>
              <w:rPr>
                <w:rFonts w:hint="default" w:ascii="Times New Roman" w:hAnsi="Times New Roman" w:eastAsia="Tahoma" w:cs="Times New Roman"/>
                <w:color w:val="444444"/>
                <w:shd w:val="clear" w:fill="FFFFFF"/>
                <w:lang w:val="en-US" w:eastAsia="en-US"/>
              </w:rPr>
              <w:t>) is used before a noun that is general or when its identity is not known. There are certain situations in which a noun takes no article.</w:t>
            </w:r>
          </w:p>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Fonts w:hint="default" w:ascii="Times New Roman" w:hAnsi="Times New Roman" w:eastAsia="Tahoma" w:cs="Times New Roman"/>
                <w:color w:val="444444"/>
                <w:shd w:val="clear" w:fill="FFFFFF"/>
                <w:lang w:val="en-US" w:eastAsia="en-US"/>
              </w:rPr>
              <w:t>As a guide, the following definitions and table summarize the basic use of articles. Continue reading for a more detailed explanation of the rules and for examples of how and when to apply them.</w:t>
            </w:r>
          </w:p>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Fonts w:hint="default" w:ascii="Times New Roman" w:hAnsi="Times New Roman" w:eastAsia="Tahoma" w:cs="Times New Roman"/>
                <w:color w:val="444444"/>
                <w:u w:val="single"/>
                <w:shd w:val="clear" w:fill="FFFFFF"/>
                <w:lang w:val="en-US" w:eastAsia="en-US"/>
              </w:rPr>
              <w:t>Definite article</w:t>
            </w:r>
          </w:p>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Style w:val="17"/>
                <w:rFonts w:hint="default" w:ascii="Times New Roman" w:hAnsi="Times New Roman" w:eastAsia="Tahoma" w:cs="Times New Roman"/>
                <w:color w:val="444444"/>
                <w:shd w:val="clear" w:fill="FFFFFF"/>
                <w:lang w:val="en-US" w:eastAsia="en-US"/>
              </w:rPr>
              <w:t>the</w:t>
            </w:r>
            <w:r>
              <w:rPr>
                <w:rFonts w:hint="default" w:ascii="Times New Roman" w:hAnsi="Times New Roman" w:eastAsia="Tahoma" w:cs="Times New Roman"/>
                <w:color w:val="444444"/>
                <w:shd w:val="clear" w:fill="FFFFFF"/>
                <w:lang w:val="en-US" w:eastAsia="en-US"/>
              </w:rPr>
              <w:t> (before a singular or plural noun)</w:t>
            </w:r>
          </w:p>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Fonts w:hint="default" w:ascii="Times New Roman" w:hAnsi="Times New Roman" w:eastAsia="Tahoma" w:cs="Times New Roman"/>
                <w:color w:val="444444"/>
                <w:u w:val="single"/>
                <w:shd w:val="clear" w:fill="FFFFFF"/>
                <w:lang w:val="en-US" w:eastAsia="en-US"/>
              </w:rPr>
              <w:t>Indefinite article</w:t>
            </w:r>
          </w:p>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Style w:val="17"/>
                <w:rFonts w:hint="default" w:ascii="Times New Roman" w:hAnsi="Times New Roman" w:eastAsia="Tahoma" w:cs="Times New Roman"/>
                <w:color w:val="444444"/>
                <w:shd w:val="clear" w:fill="FFFFFF"/>
                <w:lang w:val="en-US" w:eastAsia="en-US"/>
              </w:rPr>
              <w:t>a</w:t>
            </w:r>
            <w:r>
              <w:rPr>
                <w:rFonts w:hint="default" w:ascii="Times New Roman" w:hAnsi="Times New Roman" w:eastAsia="Tahoma" w:cs="Times New Roman"/>
                <w:color w:val="444444"/>
                <w:shd w:val="clear" w:fill="FFFFFF"/>
                <w:lang w:val="en-US" w:eastAsia="en-US"/>
              </w:rPr>
              <w:t> (before a singular noun beginning with a consonant sound)</w:t>
            </w:r>
            <w:r>
              <w:rPr>
                <w:rFonts w:hint="default" w:ascii="Times New Roman" w:hAnsi="Times New Roman" w:eastAsia="Tahoma" w:cs="Times New Roman"/>
                <w:color w:val="444444"/>
                <w:shd w:val="clear" w:fill="FFFFFF"/>
                <w:lang w:val="en-US" w:eastAsia="en-US"/>
              </w:rPr>
              <w:br w:type="textWrapping"/>
            </w:r>
            <w:r>
              <w:rPr>
                <w:rStyle w:val="17"/>
                <w:rFonts w:hint="default" w:ascii="Times New Roman" w:hAnsi="Times New Roman" w:eastAsia="Tahoma" w:cs="Times New Roman"/>
                <w:color w:val="444444"/>
                <w:shd w:val="clear" w:fill="FFFFFF"/>
                <w:lang w:val="en-US" w:eastAsia="en-US"/>
              </w:rPr>
              <w:t>an</w:t>
            </w:r>
            <w:r>
              <w:rPr>
                <w:rFonts w:hint="default" w:ascii="Times New Roman" w:hAnsi="Times New Roman" w:eastAsia="Tahoma" w:cs="Times New Roman"/>
                <w:color w:val="444444"/>
                <w:shd w:val="clear" w:fill="FFFFFF"/>
                <w:lang w:val="en-US" w:eastAsia="en-US"/>
              </w:rPr>
              <w:t> (before a singular noun beginning with a vowel sound)</w:t>
            </w:r>
          </w:p>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Fonts w:hint="default" w:ascii="Times New Roman" w:hAnsi="Times New Roman" w:eastAsia="Tahoma" w:cs="Times New Roman"/>
                <w:color w:val="444444"/>
                <w:u w:val="single"/>
                <w:shd w:val="clear" w:fill="FFFFFF"/>
                <w:lang w:val="en-US" w:eastAsia="en-US"/>
              </w:rPr>
              <w:t>Count nouns</w:t>
            </w:r>
            <w:r>
              <w:rPr>
                <w:rFonts w:hint="default" w:ascii="Times New Roman" w:hAnsi="Times New Roman" w:eastAsia="Tahoma" w:cs="Times New Roman"/>
                <w:color w:val="444444"/>
                <w:shd w:val="clear" w:fill="FFFFFF"/>
                <w:lang w:val="en-US" w:eastAsia="en-US"/>
              </w:rPr>
              <w:t> - refers to items that can be counted and are either singular or plural</w:t>
            </w:r>
          </w:p>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Fonts w:hint="default" w:ascii="Times New Roman" w:hAnsi="Times New Roman" w:eastAsia="Tahoma" w:cs="Times New Roman"/>
                <w:color w:val="444444"/>
                <w:u w:val="single"/>
                <w:shd w:val="clear" w:fill="FFFFFF"/>
                <w:lang w:val="en-US" w:eastAsia="en-US"/>
              </w:rPr>
              <w:t>Non-count nouns</w:t>
            </w:r>
            <w:r>
              <w:rPr>
                <w:rFonts w:hint="default" w:ascii="Times New Roman" w:hAnsi="Times New Roman" w:eastAsia="Tahoma" w:cs="Times New Roman"/>
                <w:color w:val="444444"/>
                <w:shd w:val="clear" w:fill="FFFFFF"/>
                <w:lang w:val="en-US" w:eastAsia="en-US"/>
              </w:rPr>
              <w:t> - refers to items that are not counted and are always singular</w:t>
            </w:r>
          </w:p>
          <w:tbl>
            <w:tblPr>
              <w:tblStyle w:val="6"/>
              <w:tblW w:w="5235" w:type="dxa"/>
              <w:tblInd w:w="-120" w:type="dxa"/>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745"/>
              <w:gridCol w:w="1745"/>
              <w:gridCol w:w="1745"/>
            </w:tblGrid>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val="0"/>
                    <w:suppressLineNumbers w:val="0"/>
                    <w:spacing w:before="0" w:beforeAutospacing="0" w:after="160" w:afterAutospacing="0" w:line="252" w:lineRule="auto"/>
                    <w:ind w:left="0" w:right="0"/>
                    <w:jc w:val="left"/>
                    <w:rPr>
                      <w:rFonts w:hint="default" w:ascii="Times New Roman" w:hAnsi="Times New Roman" w:eastAsia="Tahoma" w:cs="Times New Roman"/>
                      <w:color w:val="333333"/>
                      <w:szCs w:val="24"/>
                      <w:lang w:val="en-US" w:eastAsia="en-US"/>
                    </w:rPr>
                  </w:pPr>
                </w:p>
              </w:tc>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Fonts w:hint="default" w:ascii="Times New Roman" w:hAnsi="Times New Roman" w:eastAsia="Tahoma" w:cs="Times New Roman"/>
                      <w:color w:val="333333"/>
                      <w:kern w:val="0"/>
                      <w:sz w:val="24"/>
                      <w:szCs w:val="24"/>
                      <w:lang w:val="en-US" w:eastAsia="zh-CN" w:bidi="ar"/>
                    </w:rPr>
                    <w:t>COUNT NOUNS</w:t>
                  </w:r>
                </w:p>
              </w:tc>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Fonts w:hint="default" w:ascii="Times New Roman" w:hAnsi="Times New Roman" w:eastAsia="Tahoma" w:cs="Times New Roman"/>
                      <w:color w:val="333333"/>
                      <w:kern w:val="0"/>
                      <w:sz w:val="24"/>
                      <w:szCs w:val="24"/>
                      <w:lang w:val="en-US" w:eastAsia="zh-CN" w:bidi="ar"/>
                    </w:rPr>
                    <w:t>NON-COUNT NOUNS</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Style w:val="17"/>
                      <w:rFonts w:hint="default" w:ascii="Times New Roman" w:hAnsi="Times New Roman" w:eastAsia="Tahoma" w:cs="Times New Roman"/>
                      <w:color w:val="333333"/>
                      <w:kern w:val="0"/>
                      <w:sz w:val="24"/>
                      <w:szCs w:val="24"/>
                      <w:lang w:val="en-US" w:eastAsia="zh-CN" w:bidi="ar"/>
                    </w:rPr>
                    <w:t>Rule #1</w:t>
                  </w:r>
                  <w:r>
                    <w:rPr>
                      <w:rFonts w:hint="default" w:ascii="Times New Roman" w:hAnsi="Times New Roman" w:eastAsia="Tahoma" w:cs="Times New Roman"/>
                      <w:color w:val="333333"/>
                      <w:kern w:val="0"/>
                      <w:sz w:val="24"/>
                      <w:szCs w:val="24"/>
                      <w:lang w:val="en-US" w:eastAsia="zh-CN" w:bidi="ar"/>
                    </w:rPr>
                    <w:br w:type="textWrapping"/>
                  </w:r>
                  <w:r>
                    <w:rPr>
                      <w:rFonts w:hint="default" w:ascii="Times New Roman" w:hAnsi="Times New Roman" w:eastAsia="Tahoma" w:cs="Times New Roman"/>
                      <w:color w:val="333333"/>
                      <w:kern w:val="0"/>
                      <w:sz w:val="24"/>
                      <w:szCs w:val="24"/>
                      <w:lang w:val="en-US" w:eastAsia="zh-CN" w:bidi="ar"/>
                    </w:rPr>
                    <w:t>Specific identity not known</w:t>
                  </w:r>
                </w:p>
              </w:tc>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Style w:val="11"/>
                      <w:rFonts w:hint="default" w:ascii="Times New Roman" w:hAnsi="Times New Roman" w:eastAsia="Tahoma" w:cs="Times New Roman"/>
                      <w:color w:val="333333"/>
                      <w:kern w:val="0"/>
                      <w:sz w:val="24"/>
                      <w:szCs w:val="24"/>
                      <w:lang w:val="en-US" w:eastAsia="zh-CN" w:bidi="ar"/>
                    </w:rPr>
                    <w:t>a, an</w:t>
                  </w:r>
                </w:p>
              </w:tc>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Fonts w:hint="default" w:ascii="Times New Roman" w:hAnsi="Times New Roman" w:eastAsia="Tahoma" w:cs="Times New Roman"/>
                      <w:color w:val="333333"/>
                      <w:kern w:val="0"/>
                      <w:sz w:val="24"/>
                      <w:szCs w:val="24"/>
                      <w:lang w:val="en-US" w:eastAsia="zh-CN" w:bidi="ar"/>
                    </w:rPr>
                    <w:t>(no article)</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CellMar>
                  <w:top w:w="0" w:type="dxa"/>
                  <w:left w:w="0" w:type="dxa"/>
                  <w:bottom w:w="0" w:type="dxa"/>
                  <w:right w:w="0" w:type="dxa"/>
                </w:tblCellMar>
              </w:tblPrEx>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Style w:val="17"/>
                      <w:rFonts w:hint="default" w:ascii="Times New Roman" w:hAnsi="Times New Roman" w:eastAsia="Tahoma" w:cs="Times New Roman"/>
                      <w:color w:val="333333"/>
                      <w:kern w:val="0"/>
                      <w:sz w:val="24"/>
                      <w:szCs w:val="24"/>
                      <w:lang w:val="en-US" w:eastAsia="zh-CN" w:bidi="ar"/>
                    </w:rPr>
                    <w:t>Rule #2</w:t>
                  </w:r>
                  <w:r>
                    <w:rPr>
                      <w:rFonts w:hint="default" w:ascii="Times New Roman" w:hAnsi="Times New Roman" w:eastAsia="Tahoma" w:cs="Times New Roman"/>
                      <w:color w:val="333333"/>
                      <w:kern w:val="0"/>
                      <w:sz w:val="24"/>
                      <w:szCs w:val="24"/>
                      <w:lang w:val="en-US" w:eastAsia="zh-CN" w:bidi="ar"/>
                    </w:rPr>
                    <w:br w:type="textWrapping"/>
                  </w:r>
                  <w:r>
                    <w:rPr>
                      <w:rFonts w:hint="default" w:ascii="Times New Roman" w:hAnsi="Times New Roman" w:eastAsia="Tahoma" w:cs="Times New Roman"/>
                      <w:color w:val="333333"/>
                      <w:kern w:val="0"/>
                      <w:sz w:val="24"/>
                      <w:szCs w:val="24"/>
                      <w:lang w:val="en-US" w:eastAsia="zh-CN" w:bidi="ar"/>
                    </w:rPr>
                    <w:t>Specific identity known</w:t>
                  </w:r>
                </w:p>
              </w:tc>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Style w:val="11"/>
                      <w:rFonts w:hint="default" w:ascii="Times New Roman" w:hAnsi="Times New Roman" w:eastAsia="Tahoma" w:cs="Times New Roman"/>
                      <w:color w:val="333333"/>
                      <w:kern w:val="0"/>
                      <w:sz w:val="24"/>
                      <w:szCs w:val="24"/>
                      <w:lang w:val="en-US" w:eastAsia="zh-CN" w:bidi="ar"/>
                    </w:rPr>
                    <w:t>the</w:t>
                  </w:r>
                </w:p>
              </w:tc>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Style w:val="11"/>
                      <w:rFonts w:hint="default" w:ascii="Times New Roman" w:hAnsi="Times New Roman" w:eastAsia="Tahoma" w:cs="Times New Roman"/>
                      <w:color w:val="333333"/>
                      <w:kern w:val="0"/>
                      <w:sz w:val="24"/>
                      <w:szCs w:val="24"/>
                      <w:lang w:val="en-US" w:eastAsia="zh-CN" w:bidi="ar"/>
                    </w:rPr>
                    <w:t>the</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CellMar>
                  <w:top w:w="0" w:type="dxa"/>
                  <w:left w:w="0" w:type="dxa"/>
                  <w:bottom w:w="0" w:type="dxa"/>
                  <w:right w:w="0" w:type="dxa"/>
                </w:tblCellMar>
              </w:tblPrEx>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Style w:val="17"/>
                      <w:rFonts w:hint="default" w:ascii="Times New Roman" w:hAnsi="Times New Roman" w:eastAsia="Tahoma" w:cs="Times New Roman"/>
                      <w:color w:val="333333"/>
                      <w:kern w:val="0"/>
                      <w:sz w:val="24"/>
                      <w:szCs w:val="24"/>
                      <w:lang w:val="en-US" w:eastAsia="zh-CN" w:bidi="ar"/>
                    </w:rPr>
                    <w:t>Rule #3</w:t>
                  </w:r>
                  <w:r>
                    <w:rPr>
                      <w:rFonts w:hint="default" w:ascii="Times New Roman" w:hAnsi="Times New Roman" w:eastAsia="Tahoma" w:cs="Times New Roman"/>
                      <w:color w:val="333333"/>
                      <w:kern w:val="0"/>
                      <w:sz w:val="24"/>
                      <w:szCs w:val="24"/>
                      <w:lang w:val="en-US" w:eastAsia="zh-CN" w:bidi="ar"/>
                    </w:rPr>
                    <w:br w:type="textWrapping"/>
                  </w:r>
                  <w:r>
                    <w:rPr>
                      <w:rFonts w:hint="default" w:ascii="Times New Roman" w:hAnsi="Times New Roman" w:eastAsia="Tahoma" w:cs="Times New Roman"/>
                      <w:color w:val="333333"/>
                      <w:kern w:val="0"/>
                      <w:sz w:val="24"/>
                      <w:szCs w:val="24"/>
                      <w:lang w:val="en-US" w:eastAsia="zh-CN" w:bidi="ar"/>
                    </w:rPr>
                    <w:t>All things </w:t>
                  </w:r>
                  <w:r>
                    <w:rPr>
                      <w:rStyle w:val="11"/>
                      <w:rFonts w:hint="default" w:ascii="Times New Roman" w:hAnsi="Times New Roman" w:eastAsia="Tahoma" w:cs="Times New Roman"/>
                      <w:color w:val="333333"/>
                      <w:kern w:val="0"/>
                      <w:sz w:val="24"/>
                      <w:szCs w:val="24"/>
                      <w:lang w:val="en-US" w:eastAsia="zh-CN" w:bidi="ar"/>
                    </w:rPr>
                    <w:t>or </w:t>
                  </w:r>
                  <w:r>
                    <w:rPr>
                      <w:rFonts w:hint="default" w:ascii="Times New Roman" w:hAnsi="Times New Roman" w:eastAsia="Tahoma" w:cs="Times New Roman"/>
                      <w:color w:val="333333"/>
                      <w:kern w:val="0"/>
                      <w:sz w:val="24"/>
                      <w:szCs w:val="24"/>
                      <w:lang w:val="en-US" w:eastAsia="zh-CN" w:bidi="ar"/>
                    </w:rPr>
                    <w:t>things in general</w:t>
                  </w:r>
                </w:p>
              </w:tc>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Fonts w:hint="default" w:ascii="Times New Roman" w:hAnsi="Times New Roman" w:eastAsia="Tahoma" w:cs="Times New Roman"/>
                      <w:color w:val="333333"/>
                      <w:kern w:val="0"/>
                      <w:sz w:val="24"/>
                      <w:szCs w:val="24"/>
                      <w:lang w:val="en-US" w:eastAsia="zh-CN" w:bidi="ar"/>
                    </w:rPr>
                    <w:t>(no article)</w:t>
                  </w:r>
                </w:p>
              </w:tc>
              <w:tc>
                <w:tcPr>
                  <w:tcW w:w="1745" w:type="dxa"/>
                  <w:tcBorders>
                    <w:top w:val="single" w:color="DDDDDD" w:sz="6" w:space="0"/>
                    <w:left w:val="outset" w:color="000000" w:sz="6" w:space="0"/>
                    <w:bottom w:val="outset" w:color="000000" w:sz="6" w:space="0"/>
                    <w:right w:val="outset" w:color="000000"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270" w:lineRule="atLeast"/>
                    <w:ind w:left="0" w:right="0"/>
                    <w:jc w:val="left"/>
                    <w:textAlignment w:val="top"/>
                    <w:rPr>
                      <w:rFonts w:hint="default" w:ascii="Times New Roman" w:hAnsi="Times New Roman" w:eastAsia="Tahoma" w:cs="Times New Roman"/>
                      <w:color w:val="333333"/>
                      <w:szCs w:val="24"/>
                      <w:lang w:val="en-US" w:eastAsia="en-US"/>
                    </w:rPr>
                  </w:pPr>
                  <w:r>
                    <w:rPr>
                      <w:rFonts w:hint="default" w:ascii="Times New Roman" w:hAnsi="Times New Roman" w:eastAsia="Tahoma" w:cs="Times New Roman"/>
                      <w:color w:val="333333"/>
                      <w:kern w:val="0"/>
                      <w:sz w:val="24"/>
                      <w:szCs w:val="24"/>
                      <w:lang w:val="en-US" w:eastAsia="zh-CN" w:bidi="ar"/>
                    </w:rPr>
                    <w:t>(no article)</w:t>
                  </w:r>
                </w:p>
              </w:tc>
            </w:tr>
          </w:tbl>
          <w:p>
            <w:pPr>
              <w:pStyle w:val="16"/>
              <w:keepNext w:val="0"/>
              <w:keepLines w:val="0"/>
              <w:widowControl/>
              <w:suppressLineNumbers w:val="0"/>
              <w:shd w:val="clear" w:fill="FFFFFF"/>
              <w:spacing w:before="0" w:beforeAutospacing="0" w:after="150" w:afterAutospacing="0" w:line="315" w:lineRule="atLeast"/>
              <w:ind w:left="0" w:right="0"/>
              <w:jc w:val="left"/>
              <w:rPr>
                <w:rFonts w:hint="default" w:ascii="Times New Roman" w:hAnsi="Times New Roman" w:eastAsia="Tahoma" w:cs="Times New Roman"/>
                <w:color w:val="444444"/>
                <w:shd w:val="clear" w:fill="FFFFFF"/>
                <w:lang w:val="en-US" w:eastAsia="en-US"/>
              </w:rPr>
            </w:pPr>
            <w:r>
              <w:rPr>
                <w:rFonts w:hint="default" w:ascii="Times New Roman" w:hAnsi="Times New Roman" w:eastAsia="Tahoma" w:cs="Times New Roman"/>
                <w:color w:val="444444"/>
                <w:shd w:val="clear" w:fill="FFFFFF"/>
                <w:lang w:val="en-US" w:eastAsia="en-US"/>
              </w:rPr>
              <w:t> </w:t>
            </w:r>
          </w:p>
          <w:p>
            <w:pPr>
              <w:pStyle w:val="16"/>
              <w:keepNext w:val="0"/>
              <w:keepLines w:val="0"/>
              <w:widowControl/>
              <w:suppressLineNumbers w:val="0"/>
              <w:spacing w:before="0" w:beforeAutospacing="0" w:after="150" w:afterAutospacing="0" w:line="315" w:lineRule="atLeast"/>
              <w:ind w:left="300" w:right="0"/>
              <w:jc w:val="left"/>
              <w:rPr>
                <w:rFonts w:hint="default" w:ascii="Times New Roman" w:hAnsi="Times New Roman" w:cs="Times New Roman"/>
                <w:sz w:val="24"/>
                <w:szCs w:val="24"/>
                <w:lang w:eastAsia="en-US"/>
              </w:rPr>
            </w:pPr>
            <w:r>
              <w:rPr>
                <w:rFonts w:hint="default" w:ascii="Times New Roman" w:hAnsi="Times New Roman" w:eastAsia="Helvetica" w:cs="Times New Roman"/>
                <w:b/>
                <w:i w:val="0"/>
                <w:caps w:val="0"/>
                <w:color w:val="333333"/>
                <w:spacing w:val="0"/>
                <w:sz w:val="24"/>
                <w:szCs w:val="24"/>
                <w:lang w:eastAsia="en-US"/>
              </w:rPr>
              <w:t>POSITIVE OUTCOME OF THIS CHANGE:  while oftentimes, articles can be minor misses, too much mistakes can dull the discussion. Naturally knowing the rules of this will provide the paper preciseness and you as a writer will express fluency even to so-called "minor" parts of grammar. This gives good impression</w:t>
            </w:r>
          </w:p>
          <w:p>
            <w:pPr>
              <w:keepNext w:val="0"/>
              <w:keepLines w:val="0"/>
              <w:suppressLineNumbers w:val="0"/>
              <w:pBdr>
                <w:bottom w:val="single" w:color="auto" w:sz="12" w:space="0"/>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spacing w:before="0" w:beforeLines="0" w:beforeAutospacing="0" w:afterLines="0" w:afterAutospacing="0"/>
              <w:ind w:left="0" w:right="0"/>
              <w:rPr>
                <w:rFonts w:hint="default" w:ascii="Times New Roman" w:hAnsi="Times New Roman" w:eastAsia="Segoe Print" w:cs="Times New Roman"/>
                <w:color w:val="auto"/>
                <w:w w:val="0"/>
                <w:sz w:val="24"/>
                <w:szCs w:val="24"/>
                <w:lang w:val="en"/>
              </w:rPr>
            </w:pPr>
          </w:p>
          <w:p>
            <w:pPr>
              <w:keepNext w:val="0"/>
              <w:keepLines w:val="0"/>
              <w:widowControl w:val="0"/>
              <w:suppressLineNumbers w:val="0"/>
              <w:spacing w:before="0" w:beforeAutospacing="0" w:after="160" w:afterAutospacing="0" w:line="252" w:lineRule="auto"/>
              <w:ind w:left="0" w:right="0"/>
              <w:jc w:val="left"/>
              <w:rPr>
                <w:rFonts w:hint="default"/>
                <w:szCs w:val="20"/>
                <w:lang w:val="en-US"/>
              </w:rPr>
            </w:pPr>
          </w:p>
        </w:tc>
      </w:tr>
    </w:tbl>
    <w:p>
      <w:pPr>
        <w:jc w:val="left"/>
      </w:pPr>
    </w:p>
    <w:p>
      <w:pPr>
        <w:jc w:val="left"/>
      </w:pPr>
      <w:r>
        <w:br w:type="textWrapping"/>
      </w:r>
    </w:p>
    <w:p>
      <w:pPr>
        <w:jc w:val="left"/>
      </w:pPr>
    </w:p>
    <w:p>
      <w:pPr>
        <w:jc w:val="left"/>
      </w:pPr>
      <w:r>
        <w:br w:type="textWrapping"/>
      </w:r>
    </w:p>
    <w:p>
      <w:pPr>
        <w:jc w:val="left"/>
      </w:pPr>
      <w:r>
        <w:br w:type="textWrapping"/>
      </w:r>
    </w:p>
    <w:p>
      <w:pPr>
        <w:rPr>
          <w:b/>
          <w:bCs/>
        </w:rPr>
      </w:pPr>
    </w:p>
    <w:p/>
    <w:p>
      <w:pPr>
        <w:jc w:val="left"/>
      </w:pPr>
      <w:r>
        <w:br w:type="textWrapping"/>
      </w:r>
      <w:r>
        <w:br w:type="textWrapping"/>
      </w:r>
      <w:r>
        <w:br w:type="textWrapping"/>
      </w:r>
      <w:r>
        <w:br w:type="textWrapping"/>
      </w:r>
      <w:r>
        <w:br w:type="textWrapping"/>
      </w:r>
    </w:p>
    <w:p>
      <w:pPr>
        <w:jc w:val="left"/>
      </w:pPr>
    </w:p>
    <w:p>
      <w:pPr>
        <w:jc w:val="left"/>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283" w:gutter="0"/>
      <w:cols w:space="720" w:num="1"/>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ymay" w:date="" w:initials="mb">
    <w:p w14:paraId="69B90BF9">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color w:val="1C1E29"/>
          <w:kern w:val="2"/>
          <w:sz w:val="20"/>
          <w:szCs w:val="20"/>
          <w:lang w:val="en-US" w:eastAsia="zh-CN" w:bidi="ar"/>
        </w:rPr>
        <w:t xml:space="preserve">The phrase </w:t>
      </w:r>
      <w:r>
        <w:rPr>
          <w:rFonts w:hint="default" w:ascii="Times New Roman" w:hAnsi="Times New Roman" w:eastAsia="SimSun" w:cs="Times New Roman"/>
          <w:b/>
          <w:bCs/>
          <w:color w:val="1C1E29"/>
          <w:kern w:val="2"/>
          <w:sz w:val="20"/>
          <w:szCs w:val="20"/>
          <w:lang w:val="en-US" w:eastAsia="zh-CN" w:bidi="ar"/>
        </w:rPr>
        <w:t>most of advertising</w:t>
      </w:r>
      <w:r>
        <w:rPr>
          <w:rFonts w:hint="default" w:ascii="Times New Roman" w:hAnsi="Times New Roman" w:eastAsia="SimSun" w:cs="Times New Roman"/>
          <w:color w:val="1C1E29"/>
          <w:kern w:val="2"/>
          <w:sz w:val="20"/>
          <w:szCs w:val="20"/>
          <w:lang w:val="en-US" w:eastAsia="zh-CN" w:bidi="ar"/>
        </w:rPr>
        <w:t xml:space="preserve"> may require the use of the article </w:t>
      </w:r>
      <w:r>
        <w:rPr>
          <w:rFonts w:hint="default" w:ascii="Times New Roman" w:hAnsi="Times New Roman" w:eastAsia="SimSun" w:cs="Times New Roman"/>
          <w:b/>
          <w:bCs/>
          <w:color w:val="1C1E29"/>
          <w:kern w:val="2"/>
          <w:sz w:val="20"/>
          <w:szCs w:val="20"/>
          <w:lang w:val="en-US" w:eastAsia="zh-CN" w:bidi="ar"/>
        </w:rPr>
        <w:t>the</w:t>
      </w:r>
      <w:r>
        <w:rPr>
          <w:rFonts w:hint="default" w:ascii="Times New Roman" w:hAnsi="Times New Roman" w:eastAsia="SimSun" w:cs="Times New Roman"/>
          <w:color w:val="1C1E29"/>
          <w:kern w:val="2"/>
          <w:sz w:val="20"/>
          <w:szCs w:val="20"/>
          <w:lang w:val="en-US" w:eastAsia="zh-CN" w:bidi="ar"/>
        </w:rPr>
        <w:t xml:space="preserve">. Consider inserting </w:t>
      </w:r>
      <w:r>
        <w:rPr>
          <w:rFonts w:hint="default" w:ascii="Times New Roman" w:hAnsi="Times New Roman" w:eastAsia="SimSun" w:cs="Times New Roman"/>
          <w:b/>
          <w:bCs/>
          <w:color w:val="1C1E29"/>
          <w:kern w:val="2"/>
          <w:sz w:val="20"/>
          <w:szCs w:val="20"/>
          <w:lang w:val="en-US" w:eastAsia="zh-CN" w:bidi="ar"/>
        </w:rPr>
        <w:t>the</w:t>
      </w:r>
      <w:r>
        <w:rPr>
          <w:rFonts w:hint="default" w:ascii="Times New Roman" w:hAnsi="Times New Roman" w:eastAsia="SimSun" w:cs="Times New Roman"/>
          <w:color w:val="1C1E29"/>
          <w:kern w:val="2"/>
          <w:sz w:val="20"/>
          <w:szCs w:val="20"/>
          <w:lang w:val="en-US" w:eastAsia="zh-CN" w:bidi="ar"/>
        </w:rPr>
        <w:t xml:space="preserve"> before the noun in your sentence. </w:t>
      </w:r>
    </w:p>
    <w:p w14:paraId="242D09D1">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color w:val="1C1E29"/>
          <w:kern w:val="2"/>
          <w:sz w:val="20"/>
          <w:szCs w:val="20"/>
          <w:lang w:val="en-US" w:eastAsia="zh-CN" w:bidi="ar"/>
        </w:rPr>
        <w:t xml:space="preserve">The phrases </w:t>
      </w:r>
      <w:r>
        <w:rPr>
          <w:rFonts w:hint="default" w:ascii="Times New Roman" w:hAnsi="Times New Roman" w:eastAsia="SimSun" w:cs="Times New Roman"/>
          <w:i/>
          <w:iCs/>
          <w:color w:val="1C1E29"/>
          <w:kern w:val="2"/>
          <w:sz w:val="20"/>
          <w:szCs w:val="20"/>
          <w:lang w:val="en-US" w:eastAsia="zh-CN" w:bidi="ar"/>
        </w:rPr>
        <w:t>all of</w:t>
      </w:r>
      <w:r>
        <w:rPr>
          <w:rFonts w:hint="default" w:ascii="Times New Roman" w:hAnsi="Times New Roman" w:eastAsia="SimSun" w:cs="Times New Roman"/>
          <w:color w:val="1C1E29"/>
          <w:kern w:val="2"/>
          <w:sz w:val="20"/>
          <w:szCs w:val="20"/>
          <w:lang w:val="en-US" w:eastAsia="zh-CN" w:bidi="ar"/>
        </w:rPr>
        <w:t xml:space="preserve">, </w:t>
      </w:r>
      <w:r>
        <w:rPr>
          <w:rFonts w:hint="default" w:ascii="Times New Roman" w:hAnsi="Times New Roman" w:eastAsia="SimSun" w:cs="Times New Roman"/>
          <w:i/>
          <w:iCs/>
          <w:color w:val="1C1E29"/>
          <w:kern w:val="2"/>
          <w:sz w:val="20"/>
          <w:szCs w:val="20"/>
          <w:lang w:val="en-US" w:eastAsia="zh-CN" w:bidi="ar"/>
        </w:rPr>
        <w:t>most of</w:t>
      </w:r>
      <w:r>
        <w:rPr>
          <w:rFonts w:hint="default" w:ascii="Times New Roman" w:hAnsi="Times New Roman" w:eastAsia="SimSun" w:cs="Times New Roman"/>
          <w:color w:val="1C1E29"/>
          <w:kern w:val="2"/>
          <w:sz w:val="20"/>
          <w:szCs w:val="20"/>
          <w:lang w:val="en-US" w:eastAsia="zh-CN" w:bidi="ar"/>
        </w:rPr>
        <w:t xml:space="preserve">, </w:t>
      </w:r>
      <w:r>
        <w:rPr>
          <w:rFonts w:hint="default" w:ascii="Times New Roman" w:hAnsi="Times New Roman" w:eastAsia="SimSun" w:cs="Times New Roman"/>
          <w:i/>
          <w:iCs/>
          <w:color w:val="1C1E29"/>
          <w:kern w:val="2"/>
          <w:sz w:val="20"/>
          <w:szCs w:val="20"/>
          <w:lang w:val="en-US" w:eastAsia="zh-CN" w:bidi="ar"/>
        </w:rPr>
        <w:t>none of</w:t>
      </w:r>
      <w:r>
        <w:rPr>
          <w:rFonts w:hint="default" w:ascii="Times New Roman" w:hAnsi="Times New Roman" w:eastAsia="SimSun" w:cs="Times New Roman"/>
          <w:color w:val="1C1E29"/>
          <w:kern w:val="2"/>
          <w:sz w:val="20"/>
          <w:szCs w:val="20"/>
          <w:lang w:val="en-US" w:eastAsia="zh-CN" w:bidi="ar"/>
        </w:rPr>
        <w:t xml:space="preserve">, and </w:t>
      </w:r>
      <w:r>
        <w:rPr>
          <w:rFonts w:hint="default" w:ascii="Times New Roman" w:hAnsi="Times New Roman" w:eastAsia="SimSun" w:cs="Times New Roman"/>
          <w:i/>
          <w:iCs/>
          <w:color w:val="1C1E29"/>
          <w:kern w:val="2"/>
          <w:sz w:val="20"/>
          <w:szCs w:val="20"/>
          <w:lang w:val="en-US" w:eastAsia="zh-CN" w:bidi="ar"/>
        </w:rPr>
        <w:t>some of</w:t>
      </w:r>
      <w:r>
        <w:rPr>
          <w:rFonts w:hint="default" w:ascii="Times New Roman" w:hAnsi="Times New Roman" w:eastAsia="SimSun" w:cs="Times New Roman"/>
          <w:color w:val="1C1E29"/>
          <w:kern w:val="2"/>
          <w:sz w:val="20"/>
          <w:szCs w:val="20"/>
          <w:lang w:val="en-US" w:eastAsia="zh-CN" w:bidi="ar"/>
        </w:rPr>
        <w:t xml:space="preserve"> usually require the definite article </w:t>
      </w:r>
      <w:r>
        <w:rPr>
          <w:rFonts w:hint="default" w:ascii="Times New Roman" w:hAnsi="Times New Roman" w:eastAsia="SimSun" w:cs="Times New Roman"/>
          <w:b/>
          <w:bCs/>
          <w:color w:val="1C1E29"/>
          <w:kern w:val="2"/>
          <w:sz w:val="20"/>
          <w:szCs w:val="20"/>
          <w:lang w:val="en-US" w:eastAsia="zh-CN" w:bidi="ar"/>
        </w:rPr>
        <w:t>the</w:t>
      </w:r>
      <w:r>
        <w:rPr>
          <w:rFonts w:hint="default" w:ascii="Times New Roman" w:hAnsi="Times New Roman" w:eastAsia="SimSun" w:cs="Times New Roman"/>
          <w:color w:val="1C1E29"/>
          <w:kern w:val="2"/>
          <w:sz w:val="20"/>
          <w:szCs w:val="20"/>
          <w:lang w:val="en-US" w:eastAsia="zh-CN" w:bidi="ar"/>
        </w:rPr>
        <w:t xml:space="preserve"> before a noun. In many cases, an alternative fix is removing </w:t>
      </w:r>
      <w:r>
        <w:rPr>
          <w:rFonts w:hint="default" w:ascii="Times New Roman" w:hAnsi="Times New Roman" w:eastAsia="SimSun" w:cs="Times New Roman"/>
          <w:i/>
          <w:iCs/>
          <w:color w:val="1C1E29"/>
          <w:kern w:val="2"/>
          <w:sz w:val="20"/>
          <w:szCs w:val="20"/>
          <w:lang w:val="en-US" w:eastAsia="zh-CN" w:bidi="ar"/>
        </w:rPr>
        <w:t>of</w:t>
      </w:r>
      <w:r>
        <w:rPr>
          <w:rFonts w:hint="default" w:ascii="Times New Roman" w:hAnsi="Times New Roman" w:eastAsia="SimSun" w:cs="Times New Roman"/>
          <w:color w:val="1C1E29"/>
          <w:kern w:val="2"/>
          <w:sz w:val="20"/>
          <w:szCs w:val="20"/>
          <w:lang w:val="en-US" w:eastAsia="zh-CN" w:bidi="ar"/>
        </w:rPr>
        <w:t xml:space="preserve"> instead of adding </w:t>
      </w:r>
      <w:r>
        <w:rPr>
          <w:rFonts w:hint="default" w:ascii="Times New Roman" w:hAnsi="Times New Roman" w:eastAsia="SimSun" w:cs="Times New Roman"/>
          <w:b/>
          <w:bCs/>
          <w:color w:val="1C1E29"/>
          <w:kern w:val="2"/>
          <w:sz w:val="20"/>
          <w:szCs w:val="20"/>
          <w:lang w:val="en-US" w:eastAsia="zh-CN" w:bidi="ar"/>
        </w:rPr>
        <w:t>the</w:t>
      </w:r>
      <w:r>
        <w:rPr>
          <w:rFonts w:hint="default" w:ascii="Times New Roman" w:hAnsi="Times New Roman" w:eastAsia="SimSun" w:cs="Times New Roman"/>
          <w:color w:val="1C1E29"/>
          <w:kern w:val="2"/>
          <w:sz w:val="20"/>
          <w:szCs w:val="20"/>
          <w:lang w:val="en-US" w:eastAsia="zh-CN" w:bidi="ar"/>
        </w:rPr>
        <w:t xml:space="preserve">. </w:t>
      </w:r>
    </w:p>
  </w:comment>
  <w:comment w:id="1" w:author="maymay" w:date="2021-09-02T11:34:26Z" w:initials="mb">
    <w:p w14:paraId="52563122">
      <w:pPr>
        <w:pStyle w:val="16"/>
        <w:widowControl/>
        <w:rPr>
          <w:rFonts w:eastAsia="Times New Roman"/>
          <w:color w:val="0000FF"/>
          <w:highlight w:val="yellow"/>
          <w:lang w:val="en-US"/>
        </w:rPr>
      </w:pPr>
      <w:r>
        <w:rPr>
          <w:rFonts w:eastAsia="Times New Roman"/>
          <w:color w:val="0000FF"/>
          <w:szCs w:val="20"/>
          <w:highlight w:val="yellow"/>
          <w:lang w:val="en-US" w:bidi="ar"/>
        </w:rPr>
        <w:t>I have to emphasize.</w:t>
      </w:r>
      <w:r>
        <w:rPr>
          <w:rFonts w:eastAsia="Times New Roman"/>
          <w:b/>
          <w:bCs w:val="0"/>
          <w:color w:val="0000FF"/>
          <w:szCs w:val="20"/>
          <w:highlight w:val="yellow"/>
          <w:lang w:val="en-US" w:bidi="ar"/>
        </w:rPr>
        <w:t xml:space="preserve"> this is NOT entirely an opinion question.</w:t>
      </w:r>
      <w:r>
        <w:rPr>
          <w:rFonts w:eastAsia="Times New Roman"/>
          <w:color w:val="0000FF"/>
          <w:szCs w:val="20"/>
          <w:highlight w:val="yellow"/>
          <w:lang w:val="en-US" w:bidi="ar"/>
        </w:rPr>
        <w:t xml:space="preserve"> Discuss both views + opinion question asks you to refer both sides objectively. </w:t>
      </w:r>
      <w:r>
        <w:rPr>
          <w:rFonts w:eastAsia="Times New Roman"/>
          <w:i/>
          <w:iCs w:val="0"/>
          <w:color w:val="0000FF"/>
          <w:szCs w:val="20"/>
          <w:highlight w:val="yellow"/>
          <w:lang w:val="en-US" w:bidi="ar"/>
        </w:rPr>
        <w:t>you still have to discuss its merits</w:t>
      </w:r>
      <w:r>
        <w:rPr>
          <w:rFonts w:eastAsia="Times New Roman"/>
          <w:b/>
          <w:bCs w:val="0"/>
          <w:i/>
          <w:iCs w:val="0"/>
          <w:color w:val="0000FF"/>
          <w:szCs w:val="20"/>
          <w:highlight w:val="yellow"/>
          <w:u w:val="single"/>
          <w:lang w:val="en-US" w:bidi="ar"/>
        </w:rPr>
        <w:t xml:space="preserve"> based on others’ point of view</w:t>
      </w:r>
      <w:r>
        <w:rPr>
          <w:rFonts w:eastAsia="Times New Roman"/>
          <w:i/>
          <w:iCs w:val="0"/>
          <w:color w:val="0000FF"/>
          <w:szCs w:val="20"/>
          <w:highlight w:val="yellow"/>
          <w:lang w:val="en-US" w:bidi="ar"/>
        </w:rPr>
        <w:t>.</w:t>
      </w:r>
      <w:r>
        <w:rPr>
          <w:rFonts w:eastAsia="Times New Roman"/>
          <w:color w:val="0000FF"/>
          <w:szCs w:val="20"/>
          <w:highlight w:val="yellow"/>
          <w:lang w:val="en-US" w:bidi="ar"/>
        </w:rPr>
        <w:t xml:space="preserve">  </w:t>
      </w:r>
      <w:r>
        <w:rPr>
          <w:rFonts w:hint="default" w:eastAsia="Times New Roman"/>
          <w:color w:val="0000FF"/>
          <w:szCs w:val="20"/>
          <w:highlight w:val="yellow"/>
          <w:lang w:val="en-US" w:bidi="ar"/>
        </w:rPr>
        <w:t>The aim of this essay is to discuss both sides objectively and fairly before your opinion either found in separate opinion paragraph OR conclusion</w:t>
      </w:r>
      <w:r>
        <w:rPr>
          <w:rFonts w:eastAsia="Times New Roman"/>
          <w:color w:val="0000FF"/>
          <w:szCs w:val="20"/>
          <w:highlight w:val="yellow"/>
          <w:lang w:val="en-US" w:bidi="ar"/>
        </w:rPr>
        <w:t xml:space="preserve"> , this should be discussed based on others’ views.</w:t>
      </w:r>
    </w:p>
    <w:p w14:paraId="373C41EE">
      <w:pPr>
        <w:pStyle w:val="16"/>
        <w:widowControl/>
        <w:rPr>
          <w:color w:val="0000FF"/>
          <w:szCs w:val="20"/>
          <w:highlight w:val="yellow"/>
          <w:lang w:val="en-US" w:bidi="ar"/>
        </w:rPr>
      </w:pPr>
    </w:p>
    <w:p w14:paraId="7CCB1203">
      <w:pPr>
        <w:pStyle w:val="16"/>
        <w:keepNext w:val="0"/>
        <w:keepLines w:val="0"/>
        <w:widowControl w:val="0"/>
        <w:suppressLineNumbers w:val="0"/>
        <w:spacing w:after="160" w:afterAutospacing="0" w:line="254" w:lineRule="auto"/>
        <w:rPr>
          <w:lang w:val="en-US"/>
        </w:rPr>
      </w:pPr>
    </w:p>
    <w:p w14:paraId="00AA098D">
      <w:pPr>
        <w:pStyle w:val="9"/>
      </w:pPr>
    </w:p>
  </w:comment>
  <w:comment w:id="2" w:author="maymay" w:date="2021-09-02T11:34:26Z" w:initials="mb">
    <w:p w14:paraId="34B17517">
      <w:pPr>
        <w:pStyle w:val="16"/>
        <w:widowControl/>
        <w:rPr>
          <w:rFonts w:eastAsia="Times New Roman"/>
          <w:color w:val="0000FF"/>
          <w:highlight w:val="yellow"/>
          <w:lang w:val="en-US"/>
        </w:rPr>
      </w:pPr>
      <w:r>
        <w:rPr>
          <w:rFonts w:eastAsia="Times New Roman"/>
          <w:color w:val="0000FF"/>
          <w:szCs w:val="20"/>
          <w:highlight w:val="yellow"/>
          <w:lang w:val="en-US" w:bidi="ar"/>
        </w:rPr>
        <w:t>I have to emphasize.</w:t>
      </w:r>
      <w:r>
        <w:rPr>
          <w:rFonts w:eastAsia="Times New Roman"/>
          <w:b/>
          <w:bCs w:val="0"/>
          <w:color w:val="0000FF"/>
          <w:szCs w:val="20"/>
          <w:highlight w:val="yellow"/>
          <w:lang w:val="en-US" w:bidi="ar"/>
        </w:rPr>
        <w:t xml:space="preserve"> this is NOT entirely an opinion question.</w:t>
      </w:r>
      <w:r>
        <w:rPr>
          <w:rFonts w:eastAsia="Times New Roman"/>
          <w:color w:val="0000FF"/>
          <w:szCs w:val="20"/>
          <w:highlight w:val="yellow"/>
          <w:lang w:val="en-US" w:bidi="ar"/>
        </w:rPr>
        <w:t xml:space="preserve"> Discuss both views + opinion question asks you to refer both sides objectively. </w:t>
      </w:r>
      <w:r>
        <w:rPr>
          <w:rFonts w:eastAsia="Times New Roman"/>
          <w:i/>
          <w:iCs w:val="0"/>
          <w:color w:val="0000FF"/>
          <w:szCs w:val="20"/>
          <w:highlight w:val="yellow"/>
          <w:lang w:val="en-US" w:bidi="ar"/>
        </w:rPr>
        <w:t>you still have to discuss its merits</w:t>
      </w:r>
      <w:r>
        <w:rPr>
          <w:rFonts w:eastAsia="Times New Roman"/>
          <w:b/>
          <w:bCs w:val="0"/>
          <w:i/>
          <w:iCs w:val="0"/>
          <w:color w:val="0000FF"/>
          <w:szCs w:val="20"/>
          <w:highlight w:val="yellow"/>
          <w:u w:val="single"/>
          <w:lang w:val="en-US" w:bidi="ar"/>
        </w:rPr>
        <w:t xml:space="preserve"> based on others’ point of view</w:t>
      </w:r>
      <w:r>
        <w:rPr>
          <w:rFonts w:eastAsia="Times New Roman"/>
          <w:i/>
          <w:iCs w:val="0"/>
          <w:color w:val="0000FF"/>
          <w:szCs w:val="20"/>
          <w:highlight w:val="yellow"/>
          <w:lang w:val="en-US" w:bidi="ar"/>
        </w:rPr>
        <w:t>.</w:t>
      </w:r>
      <w:r>
        <w:rPr>
          <w:rFonts w:eastAsia="Times New Roman"/>
          <w:color w:val="0000FF"/>
          <w:szCs w:val="20"/>
          <w:highlight w:val="yellow"/>
          <w:lang w:val="en-US" w:bidi="ar"/>
        </w:rPr>
        <w:t xml:space="preserve">  </w:t>
      </w:r>
      <w:r>
        <w:rPr>
          <w:rFonts w:hint="default" w:eastAsia="Times New Roman"/>
          <w:color w:val="0000FF"/>
          <w:szCs w:val="20"/>
          <w:highlight w:val="yellow"/>
          <w:lang w:val="en-US" w:bidi="ar"/>
        </w:rPr>
        <w:t>The aim of this essay is to discuss both sides objectively and fairly before your opinion either found in separate opinion paragraph OR conclusion</w:t>
      </w:r>
      <w:r>
        <w:rPr>
          <w:rFonts w:eastAsia="Times New Roman"/>
          <w:color w:val="0000FF"/>
          <w:szCs w:val="20"/>
          <w:highlight w:val="yellow"/>
          <w:lang w:val="en-US" w:bidi="ar"/>
        </w:rPr>
        <w:t xml:space="preserve"> , this should be discussed based on others’ views.</w:t>
      </w:r>
    </w:p>
    <w:p w14:paraId="180560AE">
      <w:pPr>
        <w:pStyle w:val="16"/>
        <w:widowControl/>
        <w:rPr>
          <w:color w:val="0000FF"/>
          <w:szCs w:val="20"/>
          <w:highlight w:val="yellow"/>
          <w:lang w:val="en-US" w:bidi="ar"/>
        </w:rPr>
      </w:pPr>
    </w:p>
    <w:p w14:paraId="36290D05">
      <w:pPr>
        <w:pStyle w:val="16"/>
        <w:keepNext w:val="0"/>
        <w:keepLines w:val="0"/>
        <w:widowControl w:val="0"/>
        <w:suppressLineNumbers w:val="0"/>
        <w:spacing w:after="160" w:afterAutospacing="0" w:line="254" w:lineRule="auto"/>
        <w:rPr>
          <w:lang w:val="en-US"/>
        </w:rPr>
      </w:pPr>
    </w:p>
    <w:p w14:paraId="438256C6">
      <w:pPr>
        <w:pStyle w:val="9"/>
      </w:pPr>
    </w:p>
  </w:comment>
  <w:comment w:id="3" w:author="maymay" w:date="2022-08-19T19:55:04Z" w:initials="mb">
    <w:p w14:paraId="6B28697F">
      <w:pPr>
        <w:pStyle w:val="9"/>
        <w:rPr>
          <w:color w:val="0000FF"/>
        </w:rPr>
      </w:pPr>
      <w:r>
        <w:rPr>
          <w:rFonts w:hint="default" w:ascii="Times New Roman" w:hAnsi="Times New Roman" w:eastAsia="Times New Roman" w:cs="Times New Roman"/>
          <w:color w:val="0000FF"/>
          <w:w w:val="0"/>
          <w:sz w:val="24"/>
          <w:szCs w:val="24"/>
          <w:lang w:val="en-US"/>
        </w:rPr>
        <w:t>If you have 2 or more key points in a paragraph, you have to make a topic sentence that will generally introduce the discussion. If you directly provide the key reason, the reader will think you only have 1 key reason. To make the paragraph or discussion more formal and academic,</w:t>
      </w:r>
      <w:r>
        <w:rPr>
          <w:rFonts w:hint="default" w:ascii="Times New Roman" w:hAnsi="Times New Roman" w:eastAsia="Times New Roman" w:cs="Times New Roman"/>
          <w:b/>
          <w:color w:val="0000FF"/>
          <w:w w:val="0"/>
          <w:sz w:val="24"/>
          <w:szCs w:val="24"/>
          <w:lang w:val="en-US"/>
        </w:rPr>
        <w:t xml:space="preserve"> paraphrase the viewpoint first before providing reasons</w:t>
      </w:r>
      <w:r>
        <w:rPr>
          <w:rFonts w:hint="default" w:ascii="Times New Roman" w:hAnsi="Times New Roman" w:eastAsia="Times New Roman" w:cs="Times New Roman"/>
          <w:color w:val="0000FF"/>
          <w:w w:val="0"/>
          <w:sz w:val="24"/>
          <w:szCs w:val="24"/>
          <w:lang w:val="en-US"/>
        </w:rPr>
        <w:t xml:space="preserve">. </w:t>
      </w:r>
    </w:p>
  </w:comment>
  <w:comment w:id="4" w:author="maymay" w:date="2022-08-24T15:35:02Z" w:initials="mb">
    <w:p w14:paraId="3FEF22C0">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Avoid using personal pronouns dear when presenting objective discussions. If this is an opinion essay, this is fine but not for discuss both sides. Both sides should be presented based on other people’s views. Refrain from including yourself or the readers. Use 3</w:t>
      </w:r>
      <w:r>
        <w:rPr>
          <w:rFonts w:hint="default" w:ascii="Times New Roman" w:hAnsi="Times New Roman" w:cs="Times New Roman"/>
          <w:sz w:val="24"/>
          <w:szCs w:val="24"/>
          <w:vertAlign w:val="superscript"/>
          <w:lang w:val="en-US"/>
        </w:rPr>
        <w:t>rd</w:t>
      </w:r>
      <w:r>
        <w:rPr>
          <w:rFonts w:hint="default" w:ascii="Times New Roman" w:hAnsi="Times New Roman" w:cs="Times New Roman"/>
          <w:sz w:val="24"/>
          <w:szCs w:val="24"/>
          <w:lang w:val="en-US"/>
        </w:rPr>
        <w:t xml:space="preserve"> person only. Using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person can also prevent you from expanding your language.</w:t>
      </w:r>
    </w:p>
    <w:p w14:paraId="13126F6A">
      <w:pPr>
        <w:pStyle w:val="9"/>
      </w:pPr>
    </w:p>
  </w:comment>
  <w:comment w:id="5" w:author="maymay" w:date="" w:initials="mb">
    <w:p w14:paraId="44E97C42">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b/>
          <w:bCs/>
          <w:color w:val="1C1E29"/>
          <w:kern w:val="2"/>
          <w:sz w:val="24"/>
          <w:szCs w:val="24"/>
          <w:lang w:val="en-US" w:eastAsia="zh-CN" w:bidi="ar"/>
        </w:rPr>
        <w:t>ordianry</w:t>
      </w:r>
      <w:r>
        <w:rPr>
          <w:rFonts w:hint="default" w:ascii="Times New Roman" w:hAnsi="Times New Roman" w:eastAsia="SimSun" w:cs="Times New Roman"/>
          <w:color w:val="1C1E29"/>
          <w:kern w:val="2"/>
          <w:sz w:val="24"/>
          <w:szCs w:val="24"/>
          <w:lang w:val="en-US" w:eastAsia="zh-CN" w:bidi="ar"/>
        </w:rPr>
        <w:t xml:space="preserve"> to be marked as misspelled </w:t>
      </w:r>
    </w:p>
  </w:comment>
  <w:comment w:id="6" w:author="maymay" w:date="" w:initials="mb">
    <w:p w14:paraId="088B1C3F">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color w:val="1C1E29"/>
          <w:kern w:val="2"/>
          <w:sz w:val="20"/>
          <w:szCs w:val="20"/>
          <w:lang w:val="en-US" w:eastAsia="zh-CN" w:bidi="ar"/>
        </w:rPr>
        <w:t xml:space="preserve">The word </w:t>
      </w:r>
      <w:r>
        <w:rPr>
          <w:rFonts w:hint="default" w:ascii="Times New Roman" w:hAnsi="Times New Roman" w:eastAsia="SimSun" w:cs="Times New Roman"/>
          <w:b/>
          <w:bCs/>
          <w:color w:val="1C1E29"/>
          <w:kern w:val="2"/>
          <w:sz w:val="20"/>
          <w:szCs w:val="20"/>
          <w:lang w:val="en-US" w:eastAsia="zh-CN" w:bidi="ar"/>
        </w:rPr>
        <w:t>shinny</w:t>
      </w:r>
      <w:r>
        <w:rPr>
          <w:rFonts w:hint="default" w:ascii="Times New Roman" w:hAnsi="Times New Roman" w:eastAsia="SimSun" w:cs="Times New Roman"/>
          <w:color w:val="1C1E29"/>
          <w:kern w:val="2"/>
          <w:sz w:val="20"/>
          <w:szCs w:val="20"/>
          <w:lang w:val="en-US" w:eastAsia="zh-CN" w:bidi="ar"/>
        </w:rPr>
        <w:t xml:space="preserve"> doesn’t seem to fit this context. Consider replacing it with a different one. </w:t>
      </w:r>
    </w:p>
  </w:comment>
  <w:comment w:id="7" w:author="maymay" w:date="2022-08-24T15:42:45Z" w:initials="mb">
    <w:p w14:paraId="194F1A31">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color w:val="1C1E29"/>
          <w:kern w:val="2"/>
          <w:sz w:val="20"/>
          <w:szCs w:val="20"/>
          <w:lang w:val="en-US" w:eastAsia="zh-CN" w:bidi="ar"/>
        </w:rPr>
        <w:t xml:space="preserve">It seems that preposition use may be incorrect here. </w:t>
      </w:r>
    </w:p>
    <w:p w14:paraId="198A18B1">
      <w:pPr>
        <w:pStyle w:val="9"/>
      </w:pPr>
    </w:p>
  </w:comment>
  <w:comment w:id="9" w:author="maymay" w:date="" w:initials="mb">
    <w:p w14:paraId="4BF77A77">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color w:val="1C1E29"/>
          <w:kern w:val="2"/>
          <w:sz w:val="20"/>
          <w:szCs w:val="20"/>
          <w:lang w:val="en-US" w:eastAsia="zh-CN" w:bidi="ar"/>
        </w:rPr>
        <w:t xml:space="preserve">It appears that </w:t>
      </w:r>
      <w:r>
        <w:rPr>
          <w:rFonts w:hint="default" w:ascii="Times New Roman" w:hAnsi="Times New Roman" w:eastAsia="SimSun" w:cs="Times New Roman"/>
          <w:b/>
          <w:bCs/>
          <w:color w:val="1C1E29"/>
          <w:kern w:val="2"/>
          <w:sz w:val="20"/>
          <w:szCs w:val="20"/>
          <w:lang w:val="en-US" w:eastAsia="zh-CN" w:bidi="ar"/>
        </w:rPr>
        <w:t>clearly</w:t>
      </w:r>
      <w:r>
        <w:rPr>
          <w:rFonts w:hint="default" w:ascii="Times New Roman" w:hAnsi="Times New Roman" w:eastAsia="SimSun" w:cs="Times New Roman"/>
          <w:color w:val="1C1E29"/>
          <w:kern w:val="2"/>
          <w:sz w:val="20"/>
          <w:szCs w:val="20"/>
          <w:lang w:val="en-US" w:eastAsia="zh-CN" w:bidi="ar"/>
        </w:rPr>
        <w:t xml:space="preserve"> may be unnecessary in this sentence. Consider removing it. </w:t>
      </w:r>
    </w:p>
    <w:p w14:paraId="25AE5E90">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color w:val="1C1E29"/>
          <w:kern w:val="2"/>
          <w:sz w:val="20"/>
          <w:szCs w:val="20"/>
          <w:lang w:val="en-US" w:eastAsia="zh-CN" w:bidi="ar"/>
        </w:rPr>
        <w:t xml:space="preserve">Words and phrases such as </w:t>
      </w:r>
      <w:r>
        <w:rPr>
          <w:rFonts w:hint="default" w:ascii="Times New Roman" w:hAnsi="Times New Roman" w:eastAsia="SimSun" w:cs="Times New Roman"/>
          <w:i/>
          <w:iCs/>
          <w:color w:val="1C1E29"/>
          <w:kern w:val="2"/>
          <w:sz w:val="20"/>
          <w:szCs w:val="20"/>
          <w:lang w:val="en-US" w:eastAsia="zh-CN" w:bidi="ar"/>
        </w:rPr>
        <w:t>basically, actually,</w:t>
      </w:r>
      <w:r>
        <w:rPr>
          <w:rFonts w:hint="default" w:ascii="Times New Roman" w:hAnsi="Times New Roman" w:eastAsia="SimSun" w:cs="Times New Roman"/>
          <w:color w:val="1C1E29"/>
          <w:kern w:val="2"/>
          <w:sz w:val="20"/>
          <w:szCs w:val="20"/>
          <w:lang w:val="en-US" w:eastAsia="zh-CN" w:bidi="ar"/>
        </w:rPr>
        <w:t xml:space="preserve"> and </w:t>
      </w:r>
      <w:r>
        <w:rPr>
          <w:rFonts w:hint="default" w:ascii="Times New Roman" w:hAnsi="Times New Roman" w:eastAsia="SimSun" w:cs="Times New Roman"/>
          <w:i/>
          <w:iCs/>
          <w:color w:val="1C1E29"/>
          <w:kern w:val="2"/>
          <w:sz w:val="20"/>
          <w:szCs w:val="20"/>
          <w:lang w:val="en-US" w:eastAsia="zh-CN" w:bidi="ar"/>
        </w:rPr>
        <w:t>for all intents and purposes</w:t>
      </w:r>
      <w:r>
        <w:rPr>
          <w:rFonts w:hint="default" w:ascii="Times New Roman" w:hAnsi="Times New Roman" w:eastAsia="SimSun" w:cs="Times New Roman"/>
          <w:color w:val="1C1E29"/>
          <w:kern w:val="2"/>
          <w:sz w:val="20"/>
          <w:szCs w:val="20"/>
          <w:lang w:val="en-US" w:eastAsia="zh-CN" w:bidi="ar"/>
        </w:rPr>
        <w:t xml:space="preserve"> are often considered to be filler phrases. They make sentences wordy without contributing any important information. Avoiding empty filler words and phrases will make your writing more precise. </w:t>
      </w:r>
    </w:p>
  </w:comment>
  <w:comment w:id="8" w:author="maymay" w:date="2022-08-24T15:43:49Z" w:initials="mb">
    <w:p w14:paraId="649F5704">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need to follow correct format of this essay type. We do not combine our opinion with the discussion of others’ views. Even if you agree with one side, it is best to discuss both sides based on other views and let your conclusion or separate opinion paragraph state your opinion.</w:t>
      </w:r>
    </w:p>
    <w:p w14:paraId="76D675ED">
      <w:pPr>
        <w:pStyle w:val="9"/>
      </w:pPr>
    </w:p>
  </w:comment>
  <w:comment w:id="10" w:author="maymay" w:date="2022-08-24T15:43:14Z" w:initials="mb">
    <w:p w14:paraId="21266C12">
      <w:pPr>
        <w:pStyle w:val="9"/>
        <w:rPr>
          <w:rFonts w:hint="default"/>
          <w:lang w:val="en-US"/>
        </w:rPr>
      </w:pPr>
      <w:r>
        <w:rPr>
          <w:rFonts w:hint="default"/>
          <w:lang w:val="en-US"/>
        </w:rPr>
        <w:t>This is one wo</w:t>
      </w:r>
      <w:bookmarkStart w:id="0" w:name="_GoBack"/>
      <w:bookmarkEnd w:id="0"/>
      <w:r>
        <w:rPr>
          <w:rFonts w:hint="default"/>
          <w:lang w:val="en-US"/>
        </w:rPr>
        <w:t>rd.</w:t>
      </w:r>
    </w:p>
  </w:comment>
  <w:comment w:id="11" w:author="maymay" w:date="2022-08-24T15:48:01Z" w:initials="mb">
    <w:p w14:paraId="07EC0D7F">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need to follow correct format of this essay type. We do not combine our opinion with the discussion of others’ views. Even if you agree with one side, it is best to discuss both sides based on other views and let your conclusion or separate opinion paragraph state your opinion.</w:t>
      </w:r>
    </w:p>
    <w:p w14:paraId="12FC73AE">
      <w:pPr>
        <w:pStyle w:val="9"/>
      </w:pPr>
    </w:p>
  </w:comment>
  <w:comment w:id="12" w:author="maymay" w:date="2021-09-02T11:34:26Z" w:initials="mb">
    <w:p w14:paraId="2E017245">
      <w:pPr>
        <w:pStyle w:val="16"/>
        <w:widowControl/>
        <w:rPr>
          <w:rFonts w:eastAsia="Times New Roman"/>
          <w:color w:val="0000FF"/>
          <w:highlight w:val="yellow"/>
          <w:lang w:val="en-US"/>
        </w:rPr>
      </w:pPr>
      <w:r>
        <w:rPr>
          <w:rFonts w:eastAsia="Times New Roman"/>
          <w:color w:val="0000FF"/>
          <w:szCs w:val="20"/>
          <w:highlight w:val="yellow"/>
          <w:lang w:val="en-US" w:bidi="ar"/>
        </w:rPr>
        <w:t>I have to emphasize.</w:t>
      </w:r>
      <w:r>
        <w:rPr>
          <w:rFonts w:eastAsia="Times New Roman"/>
          <w:b/>
          <w:bCs w:val="0"/>
          <w:color w:val="0000FF"/>
          <w:szCs w:val="20"/>
          <w:highlight w:val="yellow"/>
          <w:lang w:val="en-US" w:bidi="ar"/>
        </w:rPr>
        <w:t xml:space="preserve"> this is NOT entirely an opinion question.</w:t>
      </w:r>
      <w:r>
        <w:rPr>
          <w:rFonts w:eastAsia="Times New Roman"/>
          <w:color w:val="0000FF"/>
          <w:szCs w:val="20"/>
          <w:highlight w:val="yellow"/>
          <w:lang w:val="en-US" w:bidi="ar"/>
        </w:rPr>
        <w:t xml:space="preserve"> Discuss both views + opinion question asks you to refer both sides objectively. </w:t>
      </w:r>
      <w:r>
        <w:rPr>
          <w:rFonts w:eastAsia="Times New Roman"/>
          <w:i/>
          <w:iCs w:val="0"/>
          <w:color w:val="0000FF"/>
          <w:szCs w:val="20"/>
          <w:highlight w:val="yellow"/>
          <w:lang w:val="en-US" w:bidi="ar"/>
        </w:rPr>
        <w:t>you still have to discuss its merits</w:t>
      </w:r>
      <w:r>
        <w:rPr>
          <w:rFonts w:eastAsia="Times New Roman"/>
          <w:b/>
          <w:bCs w:val="0"/>
          <w:i/>
          <w:iCs w:val="0"/>
          <w:color w:val="0000FF"/>
          <w:szCs w:val="20"/>
          <w:highlight w:val="yellow"/>
          <w:u w:val="single"/>
          <w:lang w:val="en-US" w:bidi="ar"/>
        </w:rPr>
        <w:t xml:space="preserve"> based on others’ point of view</w:t>
      </w:r>
      <w:r>
        <w:rPr>
          <w:rFonts w:eastAsia="Times New Roman"/>
          <w:i/>
          <w:iCs w:val="0"/>
          <w:color w:val="0000FF"/>
          <w:szCs w:val="20"/>
          <w:highlight w:val="yellow"/>
          <w:lang w:val="en-US" w:bidi="ar"/>
        </w:rPr>
        <w:t>.</w:t>
      </w:r>
      <w:r>
        <w:rPr>
          <w:rFonts w:eastAsia="Times New Roman"/>
          <w:color w:val="0000FF"/>
          <w:szCs w:val="20"/>
          <w:highlight w:val="yellow"/>
          <w:lang w:val="en-US" w:bidi="ar"/>
        </w:rPr>
        <w:t xml:space="preserve">  </w:t>
      </w:r>
      <w:r>
        <w:rPr>
          <w:rFonts w:hint="default" w:eastAsia="Times New Roman"/>
          <w:color w:val="0000FF"/>
          <w:szCs w:val="20"/>
          <w:highlight w:val="yellow"/>
          <w:lang w:val="en-US" w:bidi="ar"/>
        </w:rPr>
        <w:t>The aim of this essay is to discuss both sides objectively and fairly before your opinion either found in separate opinion paragraph OR conclusion</w:t>
      </w:r>
      <w:r>
        <w:rPr>
          <w:rFonts w:eastAsia="Times New Roman"/>
          <w:color w:val="0000FF"/>
          <w:szCs w:val="20"/>
          <w:highlight w:val="yellow"/>
          <w:lang w:val="en-US" w:bidi="ar"/>
        </w:rPr>
        <w:t xml:space="preserve"> , this should be discussed based on others’ views.</w:t>
      </w:r>
    </w:p>
    <w:p w14:paraId="30D77A74">
      <w:pPr>
        <w:pStyle w:val="16"/>
        <w:widowControl/>
        <w:rPr>
          <w:color w:val="0000FF"/>
          <w:szCs w:val="20"/>
          <w:highlight w:val="yellow"/>
          <w:lang w:val="en-US" w:bidi="ar"/>
        </w:rPr>
      </w:pPr>
    </w:p>
    <w:p w14:paraId="579F2A6D">
      <w:pPr>
        <w:pStyle w:val="16"/>
        <w:keepNext w:val="0"/>
        <w:keepLines w:val="0"/>
        <w:widowControl w:val="0"/>
        <w:suppressLineNumbers w:val="0"/>
        <w:spacing w:after="160" w:afterAutospacing="0" w:line="254" w:lineRule="auto"/>
        <w:rPr>
          <w:lang w:val="en-US"/>
        </w:rPr>
      </w:pPr>
    </w:p>
    <w:p w14:paraId="30A7719A">
      <w:pPr>
        <w:pStyle w:val="9"/>
      </w:pPr>
    </w:p>
  </w:comment>
  <w:comment w:id="13" w:author="maymay" w:date="2022-08-19T19:55:04Z" w:initials="mb">
    <w:p w14:paraId="565A3775">
      <w:pPr>
        <w:pStyle w:val="9"/>
        <w:rPr>
          <w:color w:val="0000FF"/>
        </w:rPr>
      </w:pPr>
      <w:r>
        <w:rPr>
          <w:rFonts w:hint="default" w:ascii="Times New Roman" w:hAnsi="Times New Roman" w:eastAsia="Times New Roman" w:cs="Times New Roman"/>
          <w:color w:val="0000FF"/>
          <w:w w:val="0"/>
          <w:sz w:val="24"/>
          <w:szCs w:val="24"/>
          <w:lang w:val="en-US"/>
        </w:rPr>
        <w:t>If you have 2 or more key points in a paragraph, you have to make a topic sentence that will generally introduce the discussion. If you directly provide the key reason, the reader will think you only have 1 key reason. To make the paragraph or discussion more formal and academic,</w:t>
      </w:r>
      <w:r>
        <w:rPr>
          <w:rFonts w:hint="default" w:ascii="Times New Roman" w:hAnsi="Times New Roman" w:eastAsia="Times New Roman" w:cs="Times New Roman"/>
          <w:b/>
          <w:color w:val="0000FF"/>
          <w:w w:val="0"/>
          <w:sz w:val="24"/>
          <w:szCs w:val="24"/>
          <w:lang w:val="en-US"/>
        </w:rPr>
        <w:t xml:space="preserve"> paraphrase the viewpoint first before providing reasons</w:t>
      </w:r>
      <w:r>
        <w:rPr>
          <w:rFonts w:hint="default" w:ascii="Times New Roman" w:hAnsi="Times New Roman" w:eastAsia="Times New Roman" w:cs="Times New Roman"/>
          <w:color w:val="0000FF"/>
          <w:w w:val="0"/>
          <w:sz w:val="24"/>
          <w:szCs w:val="24"/>
          <w:lang w:val="en-US"/>
        </w:rPr>
        <w:t xml:space="preserve">. </w:t>
      </w:r>
    </w:p>
  </w:comment>
  <w:comment w:id="14" w:author="maymay" w:date="" w:initials="mb">
    <w:p w14:paraId="3DCD2230">
      <w:pPr>
        <w:pStyle w:val="16"/>
        <w:keepNext w:val="0"/>
        <w:keepLines w:val="0"/>
        <w:widowControl w:val="0"/>
        <w:suppressLineNumbers w:val="0"/>
        <w:spacing w:before="0" w:beforeAutospacing="1" w:after="160" w:afterAutospacing="0" w:line="240" w:lineRule="auto"/>
        <w:ind w:left="0" w:right="0"/>
        <w:jc w:val="left"/>
        <w:rPr>
          <w:rFonts w:hint="default"/>
          <w:lang w:val="en-US"/>
        </w:rPr>
      </w:pPr>
      <w:r>
        <w:rPr>
          <w:rFonts w:hint="default" w:ascii="Times New Roman" w:hAnsi="Times New Roman" w:eastAsia="SimSun" w:cs="Times New Roman"/>
          <w:color w:val="1C1E29"/>
          <w:kern w:val="2"/>
          <w:sz w:val="24"/>
          <w:szCs w:val="24"/>
          <w:lang w:val="en-US" w:eastAsia="zh-CN" w:bidi="ar"/>
        </w:rPr>
        <w:t xml:space="preserve">It appears that your sentence or clause uses an incorrect form of the verb </w:t>
      </w:r>
      <w:r>
        <w:rPr>
          <w:rFonts w:hint="default" w:ascii="Times New Roman" w:hAnsi="Times New Roman" w:eastAsia="SimSun" w:cs="Times New Roman"/>
          <w:b/>
          <w:bCs/>
          <w:color w:val="1C1E29"/>
          <w:kern w:val="2"/>
          <w:sz w:val="24"/>
          <w:szCs w:val="24"/>
          <w:lang w:val="en-US" w:eastAsia="zh-CN" w:bidi="ar"/>
        </w:rPr>
        <w:t>showed</w:t>
      </w:r>
      <w:r>
        <w:rPr>
          <w:rFonts w:hint="default" w:ascii="Times New Roman" w:hAnsi="Times New Roman" w:eastAsia="SimSun" w:cs="Times New Roman"/>
          <w:color w:val="1C1E29"/>
          <w:kern w:val="2"/>
          <w:sz w:val="24"/>
          <w:szCs w:val="24"/>
          <w:lang w:val="en-US" w:eastAsia="zh-CN" w:bidi="ar"/>
        </w:rPr>
        <w:t>. Consider changing it. Use the participle form when used in adjective phrase.</w:t>
      </w:r>
    </w:p>
    <w:p w14:paraId="66A94390">
      <w:pPr>
        <w:pStyle w:val="16"/>
        <w:keepNext w:val="0"/>
        <w:keepLines w:val="0"/>
        <w:widowControl w:val="0"/>
        <w:suppressLineNumbers w:val="0"/>
        <w:spacing w:before="0" w:beforeAutospacing="1" w:after="160" w:afterAutospacing="0" w:line="240" w:lineRule="auto"/>
        <w:ind w:left="0" w:right="0"/>
        <w:jc w:val="left"/>
        <w:rPr>
          <w:lang w:val="en-US"/>
        </w:rPr>
      </w:pPr>
    </w:p>
  </w:comment>
  <w:comment w:id="15" w:author="maymay" w:date="2022-08-24T16:01:27Z" w:initials="mb">
    <w:p w14:paraId="5F8765A5">
      <w:pPr>
        <w:pStyle w:val="9"/>
        <w:pBdr>
          <w:top w:val="none" w:color="auto" w:sz="0" w:space="0"/>
          <w:left w:val="none" w:color="auto" w:sz="0" w:space="0"/>
          <w:bottom w:val="none" w:color="auto" w:sz="0" w:space="0"/>
          <w:right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Be consistent with the use of 3</w:t>
      </w:r>
      <w:r>
        <w:rPr>
          <w:rFonts w:hint="default" w:ascii="Times New Roman" w:hAnsi="Times New Roman" w:cs="Times New Roman"/>
          <w:sz w:val="24"/>
          <w:szCs w:val="24"/>
          <w:vertAlign w:val="superscript"/>
          <w:lang w:val="en-US"/>
        </w:rPr>
        <w:t>rd</w:t>
      </w:r>
      <w:r>
        <w:rPr>
          <w:rFonts w:hint="default" w:ascii="Times New Roman" w:hAnsi="Times New Roman" w:cs="Times New Roman"/>
          <w:sz w:val="24"/>
          <w:szCs w:val="24"/>
          <w:lang w:val="en-US"/>
        </w:rPr>
        <w:t xml:space="preserve"> person perspective. Do not include the reader in academic writing. You are not coherent. We are talking about specific groups of people and the reader is not part of it.</w:t>
      </w:r>
    </w:p>
    <w:p w14:paraId="69F43E4B">
      <w:pPr>
        <w:pStyle w:val="9"/>
      </w:pPr>
    </w:p>
  </w:comment>
  <w:comment w:id="16" w:author="maymay" w:date="" w:initials="mb">
    <w:p w14:paraId="23AF478E">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b/>
          <w:bCs/>
          <w:color w:val="1C1E29"/>
          <w:kern w:val="2"/>
          <w:sz w:val="20"/>
          <w:szCs w:val="20"/>
          <w:lang w:val="en-US" w:eastAsia="zh-CN" w:bidi="ar"/>
        </w:rPr>
        <w:t>iphone</w:t>
      </w:r>
      <w:r>
        <w:rPr>
          <w:rFonts w:hint="default" w:ascii="Times New Roman" w:hAnsi="Times New Roman" w:eastAsia="SimSun" w:cs="Times New Roman"/>
          <w:color w:val="1C1E29"/>
          <w:kern w:val="2"/>
          <w:sz w:val="20"/>
          <w:szCs w:val="20"/>
          <w:lang w:val="en-US" w:eastAsia="zh-CN" w:bidi="ar"/>
        </w:rPr>
        <w:t xml:space="preserve"> to be marked as misspelled </w:t>
      </w:r>
    </w:p>
  </w:comment>
  <w:comment w:id="17" w:author="maymay" w:date="" w:initials="mb">
    <w:p w14:paraId="06EE2C70">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b/>
          <w:bCs/>
          <w:color w:val="1C1E29"/>
          <w:kern w:val="2"/>
          <w:sz w:val="20"/>
          <w:szCs w:val="20"/>
          <w:lang w:val="en-US" w:eastAsia="zh-CN" w:bidi="ar"/>
        </w:rPr>
        <w:t>ipad</w:t>
      </w:r>
      <w:r>
        <w:rPr>
          <w:rFonts w:hint="default" w:ascii="Times New Roman" w:hAnsi="Times New Roman" w:eastAsia="SimSun" w:cs="Times New Roman"/>
          <w:color w:val="1C1E29"/>
          <w:kern w:val="2"/>
          <w:sz w:val="20"/>
          <w:szCs w:val="20"/>
          <w:lang w:val="en-US" w:eastAsia="zh-CN" w:bidi="ar"/>
        </w:rPr>
        <w:t xml:space="preserve"> to be marked as misspelled </w:t>
      </w:r>
    </w:p>
  </w:comment>
  <w:comment w:id="18" w:author="maymay" w:date="2022-08-24T16:00:20Z" w:initials="mb">
    <w:p w14:paraId="61A674A3">
      <w:pPr>
        <w:pStyle w:val="9"/>
        <w:pBdr>
          <w:top w:val="none" w:color="auto" w:sz="0" w:space="0"/>
          <w:left w:val="none" w:color="auto" w:sz="0" w:space="0"/>
          <w:bottom w:val="none" w:color="auto" w:sz="0" w:space="0"/>
          <w:right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Be consistent with the use of 3</w:t>
      </w:r>
      <w:r>
        <w:rPr>
          <w:rFonts w:hint="default" w:ascii="Times New Roman" w:hAnsi="Times New Roman" w:cs="Times New Roman"/>
          <w:sz w:val="24"/>
          <w:szCs w:val="24"/>
          <w:vertAlign w:val="superscript"/>
          <w:lang w:val="en-US"/>
        </w:rPr>
        <w:t>rd</w:t>
      </w:r>
      <w:r>
        <w:rPr>
          <w:rFonts w:hint="default" w:ascii="Times New Roman" w:hAnsi="Times New Roman" w:cs="Times New Roman"/>
          <w:sz w:val="24"/>
          <w:szCs w:val="24"/>
          <w:lang w:val="en-US"/>
        </w:rPr>
        <w:t xml:space="preserve"> person perspective. Do not include the reader in academic writing. You are not coherent. We are talking about specific groups of people and the reader is not part of it.</w:t>
      </w:r>
    </w:p>
    <w:p w14:paraId="24252F2A">
      <w:pPr>
        <w:pStyle w:val="9"/>
      </w:pPr>
    </w:p>
  </w:comment>
  <w:comment w:id="19" w:author="maymay" w:date="" w:initials="mb">
    <w:p w14:paraId="298B1B0A">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color w:val="1C1E29"/>
          <w:kern w:val="2"/>
          <w:sz w:val="20"/>
          <w:szCs w:val="20"/>
          <w:lang w:val="en-US" w:eastAsia="zh-CN" w:bidi="ar"/>
        </w:rPr>
        <w:t xml:space="preserve">It appears that the conjunction </w:t>
      </w:r>
      <w:r>
        <w:rPr>
          <w:rFonts w:hint="default" w:ascii="Times New Roman" w:hAnsi="Times New Roman" w:eastAsia="SimSun" w:cs="Times New Roman"/>
          <w:b/>
          <w:bCs/>
          <w:color w:val="1C1E29"/>
          <w:kern w:val="2"/>
          <w:sz w:val="20"/>
          <w:szCs w:val="20"/>
          <w:lang w:val="en-US" w:eastAsia="zh-CN" w:bidi="ar"/>
        </w:rPr>
        <w:t>because</w:t>
      </w:r>
      <w:r>
        <w:rPr>
          <w:rFonts w:hint="default" w:ascii="Times New Roman" w:hAnsi="Times New Roman" w:eastAsia="SimSun" w:cs="Times New Roman"/>
          <w:color w:val="1C1E29"/>
          <w:kern w:val="2"/>
          <w:sz w:val="20"/>
          <w:szCs w:val="20"/>
          <w:lang w:val="en-US" w:eastAsia="zh-CN" w:bidi="ar"/>
        </w:rPr>
        <w:t xml:space="preserve"> is the wrong word choice after </w:t>
      </w:r>
      <w:r>
        <w:rPr>
          <w:rFonts w:hint="default" w:ascii="Times New Roman" w:hAnsi="Times New Roman" w:eastAsia="SimSun" w:cs="Times New Roman"/>
          <w:b/>
          <w:bCs/>
          <w:color w:val="1C1E29"/>
          <w:kern w:val="2"/>
          <w:sz w:val="20"/>
          <w:szCs w:val="20"/>
          <w:lang w:val="en-US" w:eastAsia="zh-CN" w:bidi="ar"/>
        </w:rPr>
        <w:t>reason is</w:t>
      </w:r>
      <w:r>
        <w:rPr>
          <w:rFonts w:hint="default" w:ascii="Times New Roman" w:hAnsi="Times New Roman" w:eastAsia="SimSun" w:cs="Times New Roman"/>
          <w:color w:val="1C1E29"/>
          <w:kern w:val="2"/>
          <w:sz w:val="20"/>
          <w:szCs w:val="20"/>
          <w:lang w:val="en-US" w:eastAsia="zh-CN" w:bidi="ar"/>
        </w:rPr>
        <w:t xml:space="preserve">. Consider changing it to </w:t>
      </w:r>
      <w:r>
        <w:rPr>
          <w:rFonts w:hint="default" w:ascii="Times New Roman" w:hAnsi="Times New Roman" w:eastAsia="SimSun" w:cs="Times New Roman"/>
          <w:b/>
          <w:bCs/>
          <w:color w:val="1C1E29"/>
          <w:kern w:val="2"/>
          <w:sz w:val="20"/>
          <w:szCs w:val="20"/>
          <w:lang w:val="en-US" w:eastAsia="zh-CN" w:bidi="ar"/>
        </w:rPr>
        <w:t>that</w:t>
      </w:r>
      <w:r>
        <w:rPr>
          <w:rFonts w:hint="default" w:ascii="Times New Roman" w:hAnsi="Times New Roman" w:eastAsia="SimSun" w:cs="Times New Roman"/>
          <w:color w:val="1C1E29"/>
          <w:kern w:val="2"/>
          <w:sz w:val="20"/>
          <w:szCs w:val="20"/>
          <w:lang w:val="en-US" w:eastAsia="zh-CN" w:bidi="ar"/>
        </w:rPr>
        <w:t xml:space="preserve"> or rewriting the sentence. </w:t>
      </w:r>
    </w:p>
    <w:p w14:paraId="70D8066B">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i/>
          <w:iCs/>
          <w:color w:val="1C1E29"/>
          <w:kern w:val="2"/>
          <w:sz w:val="20"/>
          <w:szCs w:val="20"/>
          <w:lang w:val="en-US" w:eastAsia="zh-CN" w:bidi="ar"/>
        </w:rPr>
        <w:t>The reason is</w:t>
      </w:r>
      <w:r>
        <w:rPr>
          <w:rFonts w:hint="default" w:ascii="Times New Roman" w:hAnsi="Times New Roman" w:eastAsia="SimSun" w:cs="Times New Roman"/>
          <w:color w:val="1C1E29"/>
          <w:kern w:val="2"/>
          <w:sz w:val="20"/>
          <w:szCs w:val="20"/>
          <w:lang w:val="en-US" w:eastAsia="zh-CN" w:bidi="ar"/>
        </w:rPr>
        <w:t xml:space="preserve"> should be followed by a subject complement. The conjunction </w:t>
      </w:r>
      <w:r>
        <w:rPr>
          <w:rFonts w:hint="default" w:ascii="Times New Roman" w:hAnsi="Times New Roman" w:eastAsia="SimSun" w:cs="Times New Roman"/>
          <w:b/>
          <w:bCs/>
          <w:color w:val="1C1E29"/>
          <w:kern w:val="2"/>
          <w:sz w:val="20"/>
          <w:szCs w:val="20"/>
          <w:lang w:val="en-US" w:eastAsia="zh-CN" w:bidi="ar"/>
        </w:rPr>
        <w:t>because</w:t>
      </w:r>
      <w:r>
        <w:rPr>
          <w:rFonts w:hint="default" w:ascii="Times New Roman" w:hAnsi="Times New Roman" w:eastAsia="SimSun" w:cs="Times New Roman"/>
          <w:color w:val="1C1E29"/>
          <w:kern w:val="2"/>
          <w:sz w:val="20"/>
          <w:szCs w:val="20"/>
          <w:lang w:val="en-US" w:eastAsia="zh-CN" w:bidi="ar"/>
        </w:rPr>
        <w:t xml:space="preserve"> cannot begin a subject complement. The easiest way to remember this common mistake is that it also creates redundancy. </w:t>
      </w:r>
      <w:r>
        <w:rPr>
          <w:rFonts w:hint="default" w:ascii="Times New Roman" w:hAnsi="Times New Roman" w:eastAsia="SimSun" w:cs="Times New Roman"/>
          <w:b/>
          <w:bCs/>
          <w:color w:val="1C1E29"/>
          <w:kern w:val="2"/>
          <w:sz w:val="20"/>
          <w:szCs w:val="20"/>
          <w:lang w:val="en-US" w:eastAsia="zh-CN" w:bidi="ar"/>
        </w:rPr>
        <w:t>Because</w:t>
      </w:r>
      <w:r>
        <w:rPr>
          <w:rFonts w:hint="default" w:ascii="Times New Roman" w:hAnsi="Times New Roman" w:eastAsia="SimSun" w:cs="Times New Roman"/>
          <w:color w:val="1C1E29"/>
          <w:kern w:val="2"/>
          <w:sz w:val="20"/>
          <w:szCs w:val="20"/>
          <w:lang w:val="en-US" w:eastAsia="zh-CN" w:bidi="ar"/>
        </w:rPr>
        <w:t xml:space="preserve"> means </w:t>
      </w:r>
      <w:r>
        <w:rPr>
          <w:rFonts w:hint="default" w:ascii="Times New Roman" w:hAnsi="Times New Roman" w:eastAsia="SimSun" w:cs="Times New Roman"/>
          <w:i/>
          <w:iCs/>
          <w:color w:val="1C1E29"/>
          <w:kern w:val="2"/>
          <w:sz w:val="20"/>
          <w:szCs w:val="20"/>
          <w:lang w:val="en-US" w:eastAsia="zh-CN" w:bidi="ar"/>
        </w:rPr>
        <w:t>for the reason that</w:t>
      </w:r>
      <w:r>
        <w:rPr>
          <w:rFonts w:hint="default" w:ascii="Times New Roman" w:hAnsi="Times New Roman" w:eastAsia="SimSun" w:cs="Times New Roman"/>
          <w:color w:val="1C1E29"/>
          <w:kern w:val="2"/>
          <w:sz w:val="20"/>
          <w:szCs w:val="20"/>
          <w:lang w:val="en-US" w:eastAsia="zh-CN" w:bidi="ar"/>
        </w:rPr>
        <w:t xml:space="preserve">. It is redundant to say that </w:t>
      </w:r>
      <w:r>
        <w:rPr>
          <w:rFonts w:hint="default" w:ascii="Times New Roman" w:hAnsi="Times New Roman" w:eastAsia="SimSun" w:cs="Times New Roman"/>
          <w:i/>
          <w:iCs/>
          <w:color w:val="1C1E29"/>
          <w:kern w:val="2"/>
          <w:sz w:val="20"/>
          <w:szCs w:val="20"/>
          <w:lang w:val="en-US" w:eastAsia="zh-CN" w:bidi="ar"/>
        </w:rPr>
        <w:t>the reason is the reason that</w:t>
      </w:r>
      <w:r>
        <w:rPr>
          <w:rFonts w:hint="default" w:ascii="Times New Roman" w:hAnsi="Times New Roman" w:eastAsia="SimSun" w:cs="Times New Roman"/>
          <w:color w:val="1C1E29"/>
          <w:kern w:val="2"/>
          <w:sz w:val="20"/>
          <w:szCs w:val="20"/>
          <w:lang w:val="en-US" w:eastAsia="zh-CN" w:bidi="ar"/>
        </w:rPr>
        <w:t xml:space="preserve">. </w:t>
      </w:r>
    </w:p>
  </w:comment>
  <w:comment w:id="20" w:author="maymay" w:date="" w:initials="mb">
    <w:p w14:paraId="33B01FD9">
      <w:pPr>
        <w:pStyle w:val="16"/>
        <w:keepNext w:val="0"/>
        <w:keepLines w:val="0"/>
        <w:widowControl w:val="0"/>
        <w:suppressLineNumbers w:val="0"/>
        <w:spacing w:before="0" w:beforeAutospacing="1" w:after="160" w:afterAutospacing="0" w:line="240" w:lineRule="auto"/>
        <w:ind w:left="0" w:right="0"/>
        <w:jc w:val="left"/>
        <w:rPr>
          <w:rFonts w:hint="default" w:ascii="Times New Roman" w:hAnsi="Times New Roman" w:eastAsia="SimSun" w:cs="Times New Roman"/>
          <w:color w:val="1C1E29"/>
          <w:kern w:val="2"/>
          <w:sz w:val="20"/>
          <w:szCs w:val="20"/>
          <w:lang w:val="en-US" w:eastAsia="zh-CN" w:bidi="ar"/>
        </w:rPr>
      </w:pPr>
      <w:r>
        <w:rPr>
          <w:rFonts w:hint="default" w:ascii="Times New Roman" w:hAnsi="Times New Roman" w:eastAsia="SimSun" w:cs="Times New Roman"/>
          <w:color w:val="1C1E29"/>
          <w:kern w:val="2"/>
          <w:sz w:val="20"/>
          <w:szCs w:val="20"/>
          <w:lang w:val="en-US" w:eastAsia="zh-CN" w:bidi="ar"/>
        </w:rPr>
        <w:t>It seems that there is an article usage problem here. The noun here is not specific.</w:t>
      </w:r>
    </w:p>
    <w:p w14:paraId="7008128B">
      <w:pPr>
        <w:pStyle w:val="16"/>
        <w:keepNext w:val="0"/>
        <w:keepLines w:val="0"/>
        <w:widowControl w:val="0"/>
        <w:suppressLineNumbers w:val="0"/>
        <w:spacing w:before="0" w:beforeAutospacing="1" w:after="160" w:afterAutospacing="0" w:line="240" w:lineRule="auto"/>
        <w:ind w:left="0" w:right="0"/>
        <w:jc w:val="left"/>
        <w:rPr>
          <w:lang w:val="en-US"/>
        </w:rPr>
      </w:pPr>
      <w:r>
        <w:rPr>
          <w:rFonts w:hint="default" w:ascii="Times New Roman" w:hAnsi="Times New Roman" w:eastAsia="SimSun" w:cs="Times New Roman"/>
          <w:color w:val="1C1E29"/>
          <w:kern w:val="2"/>
          <w:sz w:val="20"/>
          <w:szCs w:val="20"/>
          <w:lang w:val="en-US" w:eastAsia="zh-CN" w:bidi="ar"/>
        </w:rPr>
        <w:t xml:space="preserve">An article is a short word like </w:t>
      </w:r>
      <w:r>
        <w:rPr>
          <w:rFonts w:hint="default" w:ascii="Times New Roman" w:hAnsi="Times New Roman" w:eastAsia="SimSun" w:cs="Times New Roman"/>
          <w:i/>
          <w:iCs/>
          <w:color w:val="1C1E29"/>
          <w:kern w:val="2"/>
          <w:sz w:val="20"/>
          <w:szCs w:val="20"/>
          <w:lang w:val="en-US" w:eastAsia="zh-CN" w:bidi="ar"/>
        </w:rPr>
        <w:t>a</w:t>
      </w:r>
      <w:r>
        <w:rPr>
          <w:rFonts w:hint="default" w:ascii="Times New Roman" w:hAnsi="Times New Roman" w:eastAsia="SimSun" w:cs="Times New Roman"/>
          <w:color w:val="1C1E29"/>
          <w:kern w:val="2"/>
          <w:sz w:val="20"/>
          <w:szCs w:val="20"/>
          <w:lang w:val="en-US" w:eastAsia="zh-CN" w:bidi="ar"/>
        </w:rPr>
        <w:t xml:space="preserve"> or </w:t>
      </w:r>
      <w:r>
        <w:rPr>
          <w:rFonts w:hint="default" w:ascii="Times New Roman" w:hAnsi="Times New Roman" w:eastAsia="SimSun" w:cs="Times New Roman"/>
          <w:i/>
          <w:iCs/>
          <w:color w:val="1C1E29"/>
          <w:kern w:val="2"/>
          <w:sz w:val="20"/>
          <w:szCs w:val="20"/>
          <w:lang w:val="en-US" w:eastAsia="zh-CN" w:bidi="ar"/>
        </w:rPr>
        <w:t>the</w:t>
      </w:r>
      <w:r>
        <w:rPr>
          <w:rFonts w:hint="default" w:ascii="Times New Roman" w:hAnsi="Times New Roman" w:eastAsia="SimSun" w:cs="Times New Roman"/>
          <w:color w:val="1C1E29"/>
          <w:kern w:val="2"/>
          <w:sz w:val="20"/>
          <w:szCs w:val="20"/>
          <w:lang w:val="en-US" w:eastAsia="zh-CN" w:bidi="ar"/>
        </w:rPr>
        <w:t xml:space="preserve"> that goes before a noun to make it clear what the noun refers to. You should use an article with a singular countable noun like </w:t>
      </w:r>
      <w:r>
        <w:rPr>
          <w:rFonts w:hint="default" w:ascii="Times New Roman" w:hAnsi="Times New Roman" w:eastAsia="SimSun" w:cs="Times New Roman"/>
          <w:i/>
          <w:iCs/>
          <w:color w:val="1C1E29"/>
          <w:kern w:val="2"/>
          <w:sz w:val="20"/>
          <w:szCs w:val="20"/>
          <w:lang w:val="en-US" w:eastAsia="zh-CN" w:bidi="ar"/>
        </w:rPr>
        <w:t>person, house, apple,</w:t>
      </w:r>
      <w:r>
        <w:rPr>
          <w:rFonts w:hint="default" w:ascii="Times New Roman" w:hAnsi="Times New Roman" w:eastAsia="SimSun" w:cs="Times New Roman"/>
          <w:color w:val="1C1E29"/>
          <w:kern w:val="2"/>
          <w:sz w:val="20"/>
          <w:szCs w:val="20"/>
          <w:lang w:val="en-US" w:eastAsia="zh-CN" w:bidi="ar"/>
        </w:rPr>
        <w:t xml:space="preserve"> or </w:t>
      </w:r>
      <w:r>
        <w:rPr>
          <w:rFonts w:hint="default" w:ascii="Times New Roman" w:hAnsi="Times New Roman" w:eastAsia="SimSun" w:cs="Times New Roman"/>
          <w:i/>
          <w:iCs/>
          <w:color w:val="1C1E29"/>
          <w:kern w:val="2"/>
          <w:sz w:val="20"/>
          <w:szCs w:val="20"/>
          <w:lang w:val="en-US" w:eastAsia="zh-CN" w:bidi="ar"/>
        </w:rPr>
        <w:t>book</w:t>
      </w:r>
      <w:r>
        <w:rPr>
          <w:rFonts w:hint="default" w:ascii="Times New Roman" w:hAnsi="Times New Roman" w:eastAsia="SimSun" w:cs="Times New Roman"/>
          <w:color w:val="1C1E29"/>
          <w:kern w:val="2"/>
          <w:sz w:val="20"/>
          <w:szCs w:val="20"/>
          <w:lang w:val="en-US" w:eastAsia="zh-CN" w:bidi="ar"/>
        </w:rPr>
        <w:t xml:space="preserve">. Articles are sometimes (but not always) needed before plural nouns, proper nouns, or uncountable nouns. </w:t>
      </w:r>
    </w:p>
    <w:p w14:paraId="644E4DD6">
      <w:pPr>
        <w:pStyle w:val="16"/>
        <w:keepNext w:val="0"/>
        <w:keepLines w:val="0"/>
        <w:widowControl w:val="0"/>
        <w:suppressLineNumbers w:val="0"/>
        <w:spacing w:before="0" w:beforeAutospacing="1" w:after="160" w:afterAutospacing="0" w:line="240" w:lineRule="auto"/>
        <w:ind w:left="0" w:right="0"/>
        <w:jc w:val="left"/>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2D09D1" w15:done="0"/>
  <w15:commentEx w15:paraId="00AA098D" w15:done="0"/>
  <w15:commentEx w15:paraId="438256C6" w15:done="0"/>
  <w15:commentEx w15:paraId="6B28697F" w15:done="0"/>
  <w15:commentEx w15:paraId="13126F6A" w15:done="0"/>
  <w15:commentEx w15:paraId="44E97C42" w15:done="0"/>
  <w15:commentEx w15:paraId="088B1C3F" w15:done="0"/>
  <w15:commentEx w15:paraId="198A18B1" w15:done="0"/>
  <w15:commentEx w15:paraId="25AE5E90" w15:done="0"/>
  <w15:commentEx w15:paraId="76D675ED" w15:done="0"/>
  <w15:commentEx w15:paraId="21266C12" w15:done="0"/>
  <w15:commentEx w15:paraId="12FC73AE" w15:done="0"/>
  <w15:commentEx w15:paraId="30A7719A" w15:done="0"/>
  <w15:commentEx w15:paraId="565A3775" w15:done="0"/>
  <w15:commentEx w15:paraId="66A94390" w15:done="0"/>
  <w15:commentEx w15:paraId="69F43E4B" w15:done="0"/>
  <w15:commentEx w15:paraId="23AF478E" w15:done="0"/>
  <w15:commentEx w15:paraId="06EE2C70" w15:done="0"/>
  <w15:commentEx w15:paraId="24252F2A" w15:done="0"/>
  <w15:commentEx w15:paraId="70D8066B" w15:done="0"/>
  <w15:commentEx w15:paraId="644E4D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Futura Bk BT">
    <w:altName w:val="Yu Gothic UI"/>
    <w:panose1 w:val="020B0502020204020303"/>
    <w:charset w:val="00"/>
    <w:family w:val="auto"/>
    <w:pitch w:val="default"/>
    <w:sig w:usb0="00000000" w:usb1="00000000" w:usb2="00000000" w:usb3="00000000" w:csb0="00000011" w:csb1="00000000"/>
  </w:font>
  <w:font w:name="Yu Gothic UI">
    <w:panose1 w:val="020B0500000000000000"/>
    <w:charset w:val="80"/>
    <w:family w:val="auto"/>
    <w:pitch w:val="default"/>
    <w:sig w:usb0="E00002FF" w:usb1="2AC7FDFF" w:usb2="00000016" w:usb3="00000000" w:csb0="2002009F" w:csb1="00000000"/>
  </w:font>
  <w:font w:name="Cambria Math">
    <w:panose1 w:val="02040503050406030204"/>
    <w:charset w:val="00"/>
    <w:family w:val="auto"/>
    <w:pitch w:val="variable"/>
    <w:sig w:usb0="E00006FF" w:usb1="420024FF" w:usb2="02000000" w:usb3="00000000" w:csb0="2000019F" w:csb1="00000000"/>
  </w:font>
  <w:font w:name="@SimSun">
    <w:panose1 w:val="02010600030101010101"/>
    <w:charset w:val="86"/>
    <w:family w:val="auto"/>
    <w:pitch w:val="variable"/>
    <w:sig w:usb0="00000203" w:usb1="288F0000" w:usb2="00000006" w:usb3="00000000" w:csb0="00040001" w:csb1="00000000"/>
  </w:font>
  <w:font w:name="Helvetica">
    <w:altName w:val="Arial"/>
    <w:panose1 w:val="00000000000000000000"/>
    <w:charset w:val="00"/>
    <w:family w:val="auto"/>
    <w:pitch w:val="default"/>
    <w:sig w:usb0="00000000" w:usb1="00000000" w:usb2="00000000" w:usb3="00000000" w:csb0="00000001" w:csb1="00000000"/>
  </w:font>
  <w:font w:name="Arial Unicode MS">
    <w:altName w:val="SimSun"/>
    <w:panose1 w:val="00000000000000000000"/>
    <w:charset w:val="86"/>
    <w:family w:val="roman"/>
    <w:pitch w:val="default"/>
    <w:sig w:usb0="00000000" w:usb1="00000000" w:usb2="00000000" w:usb3="00000000" w:csb0="0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rFonts w:hint="eastAsia"/>
      </w:rPr>
      <w:drawing>
        <wp:inline distT="0" distB="0" distL="114300" distR="114300">
          <wp:extent cx="5271135" cy="763905"/>
          <wp:effectExtent l="0" t="0" r="5715" b="17145"/>
          <wp:docPr id="2" name="图片 1" descr="worde文档广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worde文档广告"/>
                  <pic:cNvPicPr>
                    <a:picLocks noChangeAspect="1"/>
                  </pic:cNvPicPr>
                </pic:nvPicPr>
                <pic:blipFill>
                  <a:blip r:embed="rId1"/>
                  <a:stretch>
                    <a:fillRect/>
                  </a:stretch>
                </pic:blipFill>
                <pic:spPr>
                  <a:xfrm>
                    <a:off x="0" y="0"/>
                    <a:ext cx="5271135" cy="76390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eastAsia" w:eastAsia="SimSun"/>
        <w:sz w:val="22"/>
        <w:szCs w:val="24"/>
        <w:lang w:eastAsia="zh-CN"/>
      </w:rPr>
    </w:pPr>
    <w:r>
      <w:rPr>
        <w:rFonts w:hint="eastAsia" w:eastAsia="SimSun"/>
        <w:sz w:val="22"/>
        <w:szCs w:val="24"/>
        <w:lang w:eastAsia="zh-CN"/>
      </w:rPr>
      <w:drawing>
        <wp:inline distT="0" distB="0" distL="114300" distR="114300">
          <wp:extent cx="1576070" cy="234950"/>
          <wp:effectExtent l="0" t="0" r="5080" b="12700"/>
          <wp:docPr id="3" name="图片 3" descr="word文档的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ord文档的页眉"/>
                  <pic:cNvPicPr>
                    <a:picLocks noChangeAspect="1"/>
                  </pic:cNvPicPr>
                </pic:nvPicPr>
                <pic:blipFill>
                  <a:blip r:embed="rId1"/>
                  <a:stretch>
                    <a:fillRect/>
                  </a:stretch>
                </pic:blipFill>
                <pic:spPr>
                  <a:xfrm>
                    <a:off x="0" y="0"/>
                    <a:ext cx="1576070" cy="2349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A2935"/>
    <w:multiLevelType w:val="singleLevel"/>
    <w:tmpl w:val="899A29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826206"/>
    <w:multiLevelType w:val="multilevel"/>
    <w:tmpl w:val="B9826206"/>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C32D4AC4"/>
    <w:multiLevelType w:val="multilevel"/>
    <w:tmpl w:val="C32D4AC4"/>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E55155BD"/>
    <w:multiLevelType w:val="multilevel"/>
    <w:tmpl w:val="E55155BD"/>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F9CCB488"/>
    <w:multiLevelType w:val="multilevel"/>
    <w:tmpl w:val="F9CCB488"/>
    <w:lvl w:ilvl="0" w:tentative="0">
      <w:start w:val="1"/>
      <w:numFmt w:val="upperRoman"/>
      <w:lvlText w:val="%1."/>
      <w:lvlJc w:val="left"/>
      <w:pPr>
        <w:ind w:left="425" w:hanging="425"/>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
    <w:nsid w:val="46DCE045"/>
    <w:multiLevelType w:val="multilevel"/>
    <w:tmpl w:val="46DCE045"/>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48B6ABE5"/>
    <w:multiLevelType w:val="singleLevel"/>
    <w:tmpl w:val="48B6ABE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4B59EC67"/>
    <w:multiLevelType w:val="multilevel"/>
    <w:tmpl w:val="4B59EC67"/>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8">
    <w:nsid w:val="773B0585"/>
    <w:multiLevelType w:val="multilevel"/>
    <w:tmpl w:val="773B0585"/>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2"/>
  </w:num>
  <w:num w:numId="2">
    <w:abstractNumId w:val="1"/>
  </w:num>
  <w:num w:numId="3">
    <w:abstractNumId w:val="5"/>
  </w:num>
  <w:num w:numId="4">
    <w:abstractNumId w:val="3"/>
  </w:num>
  <w:num w:numId="5">
    <w:abstractNumId w:val="8"/>
  </w:num>
  <w:num w:numId="6">
    <w:abstractNumId w:val="7"/>
  </w:num>
  <w:num w:numId="7">
    <w:abstractNumId w:val="4"/>
  </w:num>
  <w:num w:numId="8">
    <w:abstractNumId w:val="0"/>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ymay">
    <w15:presenceInfo w15:providerId="None" w15:userId="maym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83622C"/>
    <w:rsid w:val="000D3DB3"/>
    <w:rsid w:val="00124E83"/>
    <w:rsid w:val="001550B9"/>
    <w:rsid w:val="00185BE7"/>
    <w:rsid w:val="001B2CFE"/>
    <w:rsid w:val="001D1EDA"/>
    <w:rsid w:val="001D78D4"/>
    <w:rsid w:val="002979A6"/>
    <w:rsid w:val="00333FAC"/>
    <w:rsid w:val="00416408"/>
    <w:rsid w:val="005179B5"/>
    <w:rsid w:val="00615082"/>
    <w:rsid w:val="00723CE1"/>
    <w:rsid w:val="00860315"/>
    <w:rsid w:val="0094406F"/>
    <w:rsid w:val="00953C90"/>
    <w:rsid w:val="009B7C8D"/>
    <w:rsid w:val="009D485B"/>
    <w:rsid w:val="009F47AD"/>
    <w:rsid w:val="00A01FBB"/>
    <w:rsid w:val="00AE7445"/>
    <w:rsid w:val="00BF233A"/>
    <w:rsid w:val="00D8386D"/>
    <w:rsid w:val="00D87AF5"/>
    <w:rsid w:val="00DA4FB4"/>
    <w:rsid w:val="00E14208"/>
    <w:rsid w:val="00E21D8C"/>
    <w:rsid w:val="00E51F3D"/>
    <w:rsid w:val="00FF6BD7"/>
    <w:rsid w:val="016B1BE3"/>
    <w:rsid w:val="03C35A41"/>
    <w:rsid w:val="07273443"/>
    <w:rsid w:val="07C57A4A"/>
    <w:rsid w:val="08F92E1C"/>
    <w:rsid w:val="09AC3862"/>
    <w:rsid w:val="09F62F52"/>
    <w:rsid w:val="0A226C51"/>
    <w:rsid w:val="0A83622C"/>
    <w:rsid w:val="0B6F5EFC"/>
    <w:rsid w:val="0DB852C1"/>
    <w:rsid w:val="0F0B0391"/>
    <w:rsid w:val="10113462"/>
    <w:rsid w:val="10A0239F"/>
    <w:rsid w:val="111B45B4"/>
    <w:rsid w:val="12301AE7"/>
    <w:rsid w:val="14490CA4"/>
    <w:rsid w:val="14717C45"/>
    <w:rsid w:val="15FC25B2"/>
    <w:rsid w:val="17733908"/>
    <w:rsid w:val="1B930A47"/>
    <w:rsid w:val="1EC23DD6"/>
    <w:rsid w:val="1F0B6ABF"/>
    <w:rsid w:val="1F7929AE"/>
    <w:rsid w:val="1FD71F63"/>
    <w:rsid w:val="207020D7"/>
    <w:rsid w:val="207B6C88"/>
    <w:rsid w:val="217135CC"/>
    <w:rsid w:val="218F7BFA"/>
    <w:rsid w:val="22DE3642"/>
    <w:rsid w:val="24E95DA9"/>
    <w:rsid w:val="279C5DA3"/>
    <w:rsid w:val="2A783BA7"/>
    <w:rsid w:val="2A8F14F1"/>
    <w:rsid w:val="2DDC776E"/>
    <w:rsid w:val="2E9C1388"/>
    <w:rsid w:val="30AC1C80"/>
    <w:rsid w:val="333D2CAA"/>
    <w:rsid w:val="371059B0"/>
    <w:rsid w:val="378C3D45"/>
    <w:rsid w:val="38CF0814"/>
    <w:rsid w:val="3C7652EC"/>
    <w:rsid w:val="3E3D2C53"/>
    <w:rsid w:val="3EB15D5D"/>
    <w:rsid w:val="403F72A5"/>
    <w:rsid w:val="42390877"/>
    <w:rsid w:val="432E0A21"/>
    <w:rsid w:val="43456DEC"/>
    <w:rsid w:val="48F467BF"/>
    <w:rsid w:val="4B56329E"/>
    <w:rsid w:val="4C303213"/>
    <w:rsid w:val="4CEB7FDD"/>
    <w:rsid w:val="4DB36408"/>
    <w:rsid w:val="4DBF7C99"/>
    <w:rsid w:val="5482079D"/>
    <w:rsid w:val="555E4B43"/>
    <w:rsid w:val="56741CCA"/>
    <w:rsid w:val="57AC41F3"/>
    <w:rsid w:val="58703B5C"/>
    <w:rsid w:val="587A7E7F"/>
    <w:rsid w:val="58F67DF5"/>
    <w:rsid w:val="5C033194"/>
    <w:rsid w:val="5E31566F"/>
    <w:rsid w:val="628F49AD"/>
    <w:rsid w:val="645C181B"/>
    <w:rsid w:val="65E614FD"/>
    <w:rsid w:val="68AE71B4"/>
    <w:rsid w:val="68CF4E6C"/>
    <w:rsid w:val="68E669B1"/>
    <w:rsid w:val="68FB1588"/>
    <w:rsid w:val="69167991"/>
    <w:rsid w:val="6A725919"/>
    <w:rsid w:val="6A74168A"/>
    <w:rsid w:val="6CDD47C2"/>
    <w:rsid w:val="6CFB475C"/>
    <w:rsid w:val="6F1C69F6"/>
    <w:rsid w:val="6FEF1000"/>
    <w:rsid w:val="74803E10"/>
    <w:rsid w:val="76EE7BF2"/>
    <w:rsid w:val="76F72BE4"/>
    <w:rsid w:val="7766067D"/>
    <w:rsid w:val="77B9442F"/>
    <w:rsid w:val="781451FA"/>
    <w:rsid w:val="790A200C"/>
    <w:rsid w:val="7ACD4D47"/>
    <w:rsid w:val="7E3C309A"/>
    <w:rsid w:val="7E7A4597"/>
    <w:rsid w:val="7E9C2483"/>
    <w:rsid w:val="7F15015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SimSun" w:cs="Times New Roman"/>
      <w:kern w:val="2"/>
      <w:sz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4"/>
    <w:next w:val="1"/>
    <w:unhideWhenUsed/>
    <w:qFormat/>
    <w:uiPriority w:val="99"/>
    <w:pPr>
      <w:widowControl w:val="0"/>
      <w:autoSpaceDE w:val="0"/>
      <w:autoSpaceDN w:val="0"/>
      <w:adjustRightInd w:val="0"/>
      <w:spacing w:beforeLines="0" w:afterLines="0"/>
    </w:pPr>
    <w:rPr>
      <w:rFonts w:hint="default" w:asciiTheme="minorHAnsi" w:hAnsiTheme="minorHAnsi" w:eastAsiaTheme="minorEastAsia" w:cstheme="minorBidi"/>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customStyle="1" w:styleId="4">
    <w:name w:val="正文"/>
    <w:qFormat/>
    <w:uiPriority w:val="0"/>
    <w:pPr>
      <w:keepNext w:val="0"/>
      <w:keepLines w:val="0"/>
      <w:pageBreakBefore w:val="0"/>
      <w:framePr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en-US"/>
    </w:rPr>
  </w:style>
  <w:style w:type="paragraph" w:styleId="7">
    <w:name w:val="Balloon Text"/>
    <w:basedOn w:val="1"/>
    <w:link w:val="24"/>
    <w:uiPriority w:val="0"/>
    <w:pPr>
      <w:spacing w:after="0" w:line="240" w:lineRule="auto"/>
    </w:pPr>
    <w:rPr>
      <w:rFonts w:ascii="Segoe UI" w:hAnsi="Segoe UI" w:cs="Segoe UI"/>
      <w:sz w:val="18"/>
      <w:szCs w:val="18"/>
    </w:rPr>
  </w:style>
  <w:style w:type="character" w:styleId="8">
    <w:name w:val="annotation reference"/>
    <w:basedOn w:val="5"/>
    <w:qFormat/>
    <w:uiPriority w:val="0"/>
    <w:rPr>
      <w:sz w:val="16"/>
      <w:szCs w:val="16"/>
    </w:rPr>
  </w:style>
  <w:style w:type="paragraph" w:styleId="9">
    <w:name w:val="annotation text"/>
    <w:basedOn w:val="1"/>
    <w:link w:val="22"/>
    <w:qFormat/>
    <w:uiPriority w:val="0"/>
    <w:pPr>
      <w:spacing w:line="240" w:lineRule="auto"/>
    </w:pPr>
    <w:rPr>
      <w:sz w:val="20"/>
    </w:rPr>
  </w:style>
  <w:style w:type="paragraph" w:styleId="10">
    <w:name w:val="annotation subject"/>
    <w:basedOn w:val="9"/>
    <w:next w:val="9"/>
    <w:link w:val="23"/>
    <w:qFormat/>
    <w:uiPriority w:val="0"/>
    <w:rPr>
      <w:b/>
      <w:bCs/>
    </w:rPr>
  </w:style>
  <w:style w:type="character" w:styleId="11">
    <w:name w:val="Emphasis"/>
    <w:basedOn w:val="5"/>
    <w:qFormat/>
    <w:uiPriority w:val="0"/>
    <w:rPr>
      <w:i/>
      <w:iCs/>
    </w:rPr>
  </w:style>
  <w:style w:type="character" w:styleId="12">
    <w:name w:val="FollowedHyperlink"/>
    <w:basedOn w:val="5"/>
    <w:qFormat/>
    <w:uiPriority w:val="0"/>
    <w:rPr>
      <w:color w:val="800080"/>
      <w:u w:val="single"/>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15">
    <w:name w:val="Hyperlink"/>
    <w:basedOn w:val="5"/>
    <w:qFormat/>
    <w:uiPriority w:val="0"/>
    <w:rPr>
      <w:color w:val="0000FF"/>
      <w:u w:val="single"/>
    </w:rPr>
  </w:style>
  <w:style w:type="paragraph" w:styleId="16">
    <w:name w:val="Normal (Web)"/>
    <w:basedOn w:val="4"/>
    <w:uiPriority w:val="0"/>
    <w:rPr>
      <w:sz w:val="24"/>
      <w:szCs w:val="24"/>
    </w:rPr>
  </w:style>
  <w:style w:type="character" w:styleId="17">
    <w:name w:val="Strong"/>
    <w:basedOn w:val="5"/>
    <w:qFormat/>
    <w:uiPriority w:val="0"/>
    <w:rPr>
      <w:rFonts w:hint="default" w:ascii="Calibri" w:hAnsi="Calibri" w:eastAsia="SimSun" w:cs="Arial"/>
      <w:b/>
      <w:bCs/>
    </w:rPr>
  </w:style>
  <w:style w:type="table" w:styleId="1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font21"/>
    <w:basedOn w:val="5"/>
    <w:qFormat/>
    <w:uiPriority w:val="0"/>
    <w:rPr>
      <w:rFonts w:hint="eastAsia" w:ascii="SimSun" w:hAnsi="SimSun" w:eastAsia="SimSun" w:cs="SimSun"/>
      <w:b/>
      <w:color w:val="000000"/>
      <w:sz w:val="24"/>
      <w:szCs w:val="24"/>
      <w:u w:val="none"/>
    </w:rPr>
  </w:style>
  <w:style w:type="character" w:customStyle="1" w:styleId="20">
    <w:name w:val="apple-converted-space"/>
    <w:basedOn w:val="5"/>
    <w:qFormat/>
    <w:uiPriority w:val="0"/>
  </w:style>
  <w:style w:type="paragraph" w:styleId="21">
    <w:name w:val="List Paragraph"/>
    <w:basedOn w:val="1"/>
    <w:qFormat/>
    <w:uiPriority w:val="34"/>
    <w:pPr>
      <w:ind w:left="720"/>
      <w:contextualSpacing/>
    </w:pPr>
  </w:style>
  <w:style w:type="character" w:customStyle="1" w:styleId="22">
    <w:name w:val="Comment Text Char"/>
    <w:basedOn w:val="5"/>
    <w:link w:val="9"/>
    <w:qFormat/>
    <w:uiPriority w:val="0"/>
    <w:rPr>
      <w:kern w:val="2"/>
      <w:lang w:eastAsia="zh-CN"/>
    </w:rPr>
  </w:style>
  <w:style w:type="character" w:customStyle="1" w:styleId="23">
    <w:name w:val="Comment Subject Char"/>
    <w:basedOn w:val="22"/>
    <w:link w:val="10"/>
    <w:qFormat/>
    <w:uiPriority w:val="0"/>
    <w:rPr>
      <w:b/>
      <w:bCs/>
      <w:kern w:val="2"/>
      <w:lang w:eastAsia="zh-CN"/>
    </w:rPr>
  </w:style>
  <w:style w:type="character" w:customStyle="1" w:styleId="24">
    <w:name w:val="Balloon Text Char"/>
    <w:basedOn w:val="5"/>
    <w:link w:val="7"/>
    <w:uiPriority w:val="0"/>
    <w:rPr>
      <w:rFonts w:ascii="Segoe UI" w:hAnsi="Segoe UI" w:cs="Segoe UI"/>
      <w:kern w:val="2"/>
      <w:sz w:val="18"/>
      <w:szCs w:val="18"/>
      <w:lang w:eastAsia="zh-CN"/>
    </w:rPr>
  </w:style>
  <w:style w:type="paragraph" w:customStyle="1" w:styleId="25">
    <w:name w:val="msolistparagraph"/>
    <w:qFormat/>
    <w:uiPriority w:val="0"/>
    <w:pPr>
      <w:keepNext w:val="0"/>
      <w:keepLines w:val="0"/>
      <w:widowControl w:val="0"/>
      <w:suppressLineNumbers w:val="0"/>
      <w:spacing w:before="0" w:beforeAutospacing="0" w:after="160" w:afterAutospacing="0" w:line="256" w:lineRule="auto"/>
      <w:ind w:left="0" w:right="0" w:firstLine="420" w:firstLineChars="200"/>
      <w:jc w:val="both"/>
    </w:pPr>
    <w:rPr>
      <w:rFonts w:hint="default" w:ascii="Times New Roman" w:hAnsi="Times New Roman" w:eastAsia="Microsoft YaHei" w:cs="Times New Roman"/>
      <w:kern w:val="2"/>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1915</Words>
  <Characters>10179</Characters>
  <Lines>84</Lines>
  <Paragraphs>24</Paragraphs>
  <TotalTime>2</TotalTime>
  <ScaleCrop>false</ScaleCrop>
  <LinksUpToDate>false</LinksUpToDate>
  <CharactersWithSpaces>12070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2020-02-10T09:19:00Z</dcterms:created>
  <dc:creator>Wayne</dc:creator>
  <cp:lastModifiedBy>maymay</cp:lastModifiedBy>
  <dcterms:modified xsi:type="dcterms:W3CDTF">2022-08-24T08:09:50Z</dcterms:modified>
  <dc:title>Task Fulfillment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CE0A80BFABEF46F0A308C8A0D0834842</vt:lpwstr>
  </property>
</Properties>
</file>